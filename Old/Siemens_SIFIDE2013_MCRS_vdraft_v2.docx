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vertAnchor="page" w:horzAnchor="margin" w:tblpY="1387"/>
        <w:tblW w:w="5000" w:type="pct"/>
        <w:tblBorders>
          <w:top w:val="single" w:sz="4" w:space="0" w:color="DC6900"/>
          <w:left w:val="single" w:sz="4" w:space="0" w:color="DC6900"/>
        </w:tblBorders>
        <w:tblCellMar>
          <w:left w:w="227" w:type="dxa"/>
        </w:tblCellMar>
        <w:tblLook w:val="04A0"/>
      </w:tblPr>
      <w:tblGrid>
        <w:gridCol w:w="9122"/>
      </w:tblGrid>
      <w:tr w:rsidR="00243170" w:rsidRPr="00843038" w:rsidTr="00243170">
        <w:trPr>
          <w:trHeight w:val="227"/>
        </w:trPr>
        <w:tc>
          <w:tcPr>
            <w:tcW w:w="5000" w:type="pct"/>
            <w:tcBorders>
              <w:top w:val="nil"/>
              <w:left w:val="nil"/>
            </w:tcBorders>
          </w:tcPr>
          <w:p w:rsidR="00243170" w:rsidRPr="00843038" w:rsidRDefault="00243170" w:rsidP="00032E09">
            <w:pPr>
              <w:pStyle w:val="Title"/>
              <w:framePr w:wrap="auto" w:vAnchor="margin" w:hAnchor="text" w:yAlign="inline"/>
              <w:jc w:val="both"/>
              <w:rPr>
                <w:rFonts w:asciiTheme="majorHAnsi" w:hAnsiTheme="majorHAnsi"/>
                <w:lang w:val="pt-PT"/>
              </w:rPr>
            </w:pPr>
            <w:r w:rsidRPr="00843038">
              <w:rPr>
                <w:rFonts w:asciiTheme="majorHAnsi" w:hAnsiTheme="majorHAnsi"/>
                <w:lang w:val="pt-PT"/>
              </w:rPr>
              <w:t xml:space="preserve">Sistema de Incentivos </w:t>
            </w:r>
            <w:r w:rsidR="00F472B4">
              <w:rPr>
                <w:rFonts w:asciiTheme="majorHAnsi" w:hAnsiTheme="majorHAnsi"/>
                <w:lang w:val="pt-PT"/>
              </w:rPr>
              <w:t xml:space="preserve">Fiscais </w:t>
            </w:r>
            <w:r w:rsidRPr="00843038">
              <w:rPr>
                <w:rFonts w:asciiTheme="majorHAnsi" w:hAnsiTheme="majorHAnsi"/>
                <w:lang w:val="pt-PT"/>
              </w:rPr>
              <w:t>à I&amp;D Empresarial</w:t>
            </w:r>
          </w:p>
          <w:p w:rsidR="00243170" w:rsidRPr="006058CF" w:rsidRDefault="00BD5D0E" w:rsidP="00032E09">
            <w:pPr>
              <w:pStyle w:val="Subtitle"/>
              <w:jc w:val="both"/>
              <w:rPr>
                <w:rFonts w:asciiTheme="majorHAnsi" w:hAnsiTheme="majorHAnsi"/>
                <w:lang w:val="pt-PT"/>
              </w:rPr>
            </w:pPr>
            <w:r>
              <w:rPr>
                <w:rFonts w:asciiTheme="majorHAnsi" w:hAnsiTheme="majorHAnsi"/>
                <w:lang w:val="pt-PT"/>
              </w:rPr>
              <w:t>Descrição de Proje</w:t>
            </w:r>
            <w:r w:rsidR="00243170" w:rsidRPr="006058CF">
              <w:rPr>
                <w:rFonts w:asciiTheme="majorHAnsi" w:hAnsiTheme="majorHAnsi"/>
                <w:lang w:val="pt-PT"/>
              </w:rPr>
              <w:t xml:space="preserve">tos de I&amp;D </w:t>
            </w:r>
          </w:p>
          <w:p w:rsidR="006058CF" w:rsidRPr="006058CF" w:rsidRDefault="002415F5" w:rsidP="00032E09">
            <w:pPr>
              <w:jc w:val="both"/>
              <w:rPr>
                <w:rFonts w:asciiTheme="majorHAnsi" w:hAnsiTheme="majorHAnsi"/>
                <w:b/>
                <w:i/>
                <w:color w:val="DC6900" w:themeColor="accent1"/>
                <w:sz w:val="56"/>
                <w:szCs w:val="56"/>
                <w:lang w:eastAsia="en-US"/>
              </w:rPr>
            </w:pPr>
            <w:r>
              <w:rPr>
                <w:rFonts w:asciiTheme="majorHAnsi" w:hAnsiTheme="majorHAnsi"/>
                <w:b/>
                <w:i/>
                <w:color w:val="DC6900" w:themeColor="accent1"/>
                <w:sz w:val="56"/>
                <w:szCs w:val="56"/>
                <w:lang w:eastAsia="en-US"/>
              </w:rPr>
              <w:t>S</w:t>
            </w:r>
            <w:r w:rsidR="00B6598A">
              <w:rPr>
                <w:rFonts w:asciiTheme="majorHAnsi" w:hAnsiTheme="majorHAnsi"/>
                <w:b/>
                <w:i/>
                <w:color w:val="DC6900" w:themeColor="accent1"/>
                <w:sz w:val="56"/>
                <w:szCs w:val="56"/>
                <w:lang w:eastAsia="en-US"/>
              </w:rPr>
              <w:t>iemens, S.A.</w:t>
            </w:r>
          </w:p>
          <w:p w:rsidR="006058CF" w:rsidRDefault="006058CF" w:rsidP="00032E09">
            <w:pPr>
              <w:jc w:val="both"/>
              <w:rPr>
                <w:rFonts w:asciiTheme="majorHAnsi" w:hAnsiTheme="majorHAnsi"/>
                <w:lang w:eastAsia="en-US"/>
              </w:rPr>
            </w:pPr>
          </w:p>
          <w:p w:rsidR="006058CF" w:rsidRPr="00843038" w:rsidRDefault="006058CF" w:rsidP="00032E09">
            <w:pPr>
              <w:jc w:val="both"/>
              <w:rPr>
                <w:rFonts w:asciiTheme="majorHAnsi" w:hAnsiTheme="majorHAnsi"/>
                <w:lang w:eastAsia="en-US"/>
              </w:rPr>
            </w:pPr>
          </w:p>
        </w:tc>
      </w:tr>
    </w:tbl>
    <w:p w:rsidR="002C7CF9" w:rsidRPr="00843038" w:rsidRDefault="002C7CF9" w:rsidP="00032E09">
      <w:pPr>
        <w:jc w:val="both"/>
        <w:rPr>
          <w:rFonts w:asciiTheme="majorHAnsi" w:hAnsiTheme="majorHAnsi" w:cs="Arial"/>
          <w:sz w:val="28"/>
          <w:szCs w:val="28"/>
          <w:lang w:eastAsia="en-US"/>
        </w:rPr>
      </w:pPr>
    </w:p>
    <w:sdt>
      <w:sdtPr>
        <w:rPr>
          <w:rFonts w:asciiTheme="majorHAnsi" w:hAnsiTheme="majorHAnsi" w:cs="Times New Roman"/>
          <w:iCs w:val="0"/>
          <w:sz w:val="22"/>
          <w:szCs w:val="22"/>
          <w:lang w:val="pt-PT" w:eastAsia="pt-PT"/>
        </w:rPr>
        <w:id w:val="12380177"/>
        <w:docPartObj>
          <w:docPartGallery w:val="Table of Contents"/>
          <w:docPartUnique/>
        </w:docPartObj>
      </w:sdtPr>
      <w:sdtContent>
        <w:p w:rsidR="003B218D" w:rsidRPr="0039439D" w:rsidRDefault="0039439D" w:rsidP="0039439D">
          <w:pPr>
            <w:pStyle w:val="Subtitle"/>
            <w:spacing w:after="40" w:line="360" w:lineRule="auto"/>
            <w:jc w:val="both"/>
            <w:rPr>
              <w:rFonts w:asciiTheme="majorHAnsi" w:hAnsiTheme="majorHAnsi" w:cs="Arial"/>
              <w:b/>
              <w:bCs/>
              <w:sz w:val="20"/>
              <w:szCs w:val="20"/>
              <w:lang w:val="pt-PT"/>
            </w:rPr>
          </w:pPr>
          <w:r>
            <w:rPr>
              <w:rFonts w:asciiTheme="majorHAnsi" w:hAnsiTheme="majorHAnsi" w:cs="Arial"/>
              <w:b/>
              <w:bCs/>
              <w:sz w:val="20"/>
              <w:szCs w:val="20"/>
              <w:lang w:val="pt-PT"/>
            </w:rPr>
            <w:t>M</w:t>
          </w:r>
          <w:r w:rsidRPr="0039439D">
            <w:rPr>
              <w:rFonts w:asciiTheme="majorHAnsi" w:hAnsiTheme="majorHAnsi" w:cs="Arial"/>
              <w:b/>
              <w:bCs/>
              <w:sz w:val="20"/>
              <w:szCs w:val="20"/>
              <w:lang w:val="pt-PT"/>
            </w:rPr>
            <w:t xml:space="preserve">onitorização e controlo remoto </w:t>
          </w:r>
          <w:r w:rsidR="00DF7C99">
            <w:rPr>
              <w:rFonts w:asciiTheme="majorHAnsi" w:hAnsiTheme="majorHAnsi" w:cs="Arial"/>
              <w:b/>
              <w:bCs/>
              <w:sz w:val="20"/>
              <w:szCs w:val="20"/>
              <w:lang w:val="pt-PT"/>
            </w:rPr>
            <w:t>de semáforos com base em controladores proprietários</w:t>
          </w:r>
        </w:p>
        <w:p w:rsidR="0039439D" w:rsidRPr="0039439D" w:rsidRDefault="0039439D" w:rsidP="0039439D">
          <w:pPr>
            <w:rPr>
              <w:lang w:eastAsia="en-US"/>
            </w:rPr>
          </w:pPr>
        </w:p>
        <w:p w:rsidR="00BD5D0E" w:rsidRPr="0039439D" w:rsidRDefault="00010884" w:rsidP="00032E09">
          <w:pPr>
            <w:pStyle w:val="TOC2"/>
            <w:tabs>
              <w:tab w:val="right" w:leader="dot" w:pos="8777"/>
            </w:tabs>
            <w:spacing w:line="360" w:lineRule="auto"/>
            <w:jc w:val="both"/>
            <w:rPr>
              <w:rFonts w:asciiTheme="majorHAnsi" w:eastAsiaTheme="minorEastAsia" w:hAnsiTheme="majorHAnsi" w:cstheme="minorBidi"/>
              <w:noProof/>
              <w:lang w:eastAsia="en-US"/>
            </w:rPr>
          </w:pPr>
          <w:r w:rsidRPr="00BD5D0E">
            <w:rPr>
              <w:rFonts w:asciiTheme="majorHAnsi" w:hAnsiTheme="majorHAnsi"/>
            </w:rPr>
            <w:fldChar w:fldCharType="begin"/>
          </w:r>
          <w:r w:rsidR="00843038" w:rsidRPr="00BD5D0E">
            <w:rPr>
              <w:rFonts w:asciiTheme="majorHAnsi" w:hAnsiTheme="majorHAnsi"/>
            </w:rPr>
            <w:instrText xml:space="preserve"> TOC \o "1-3" \h \z \u </w:instrText>
          </w:r>
          <w:r w:rsidRPr="00BD5D0E">
            <w:rPr>
              <w:rFonts w:asciiTheme="majorHAnsi" w:hAnsiTheme="majorHAnsi"/>
            </w:rPr>
            <w:fldChar w:fldCharType="separate"/>
          </w:r>
          <w:hyperlink w:anchor="_Toc325563781" w:history="1">
            <w:r w:rsidR="00BD5D0E" w:rsidRPr="00BD5D0E">
              <w:rPr>
                <w:rStyle w:val="Hyperlink"/>
                <w:rFonts w:asciiTheme="majorHAnsi" w:eastAsiaTheme="minorEastAsia" w:hAnsiTheme="majorHAnsi"/>
                <w:noProof/>
              </w:rPr>
              <w:t>1. Identificação do projeto</w:t>
            </w:r>
            <w:r w:rsidR="00BD5D0E" w:rsidRPr="00BD5D0E">
              <w:rPr>
                <w:rFonts w:asciiTheme="majorHAnsi" w:hAnsiTheme="majorHAnsi"/>
                <w:noProof/>
                <w:webHidden/>
              </w:rPr>
              <w:tab/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D5D0E" w:rsidRPr="00BD5D0E">
              <w:rPr>
                <w:rFonts w:asciiTheme="majorHAnsi" w:hAnsiTheme="majorHAnsi"/>
                <w:noProof/>
                <w:webHidden/>
              </w:rPr>
              <w:instrText xml:space="preserve"> PAGEREF _Toc325563781 \h </w:instrText>
            </w:r>
            <w:r w:rsidRPr="00BD5D0E">
              <w:rPr>
                <w:rFonts w:asciiTheme="majorHAnsi" w:hAnsiTheme="majorHAnsi"/>
                <w:noProof/>
                <w:webHidden/>
              </w:rPr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22065">
              <w:rPr>
                <w:rFonts w:asciiTheme="majorHAnsi" w:hAnsiTheme="majorHAnsi"/>
                <w:noProof/>
                <w:webHidden/>
              </w:rPr>
              <w:t>2</w:t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D5D0E" w:rsidRPr="00BD5D0E" w:rsidRDefault="00010884" w:rsidP="00032E09">
          <w:pPr>
            <w:pStyle w:val="TOC2"/>
            <w:tabs>
              <w:tab w:val="right" w:leader="dot" w:pos="8777"/>
            </w:tabs>
            <w:spacing w:line="360" w:lineRule="auto"/>
            <w:jc w:val="both"/>
            <w:rPr>
              <w:rFonts w:asciiTheme="majorHAnsi" w:eastAsiaTheme="minorEastAsia" w:hAnsiTheme="majorHAnsi" w:cstheme="minorBidi"/>
              <w:noProof/>
              <w:lang w:val="en-US" w:eastAsia="en-US"/>
            </w:rPr>
          </w:pPr>
          <w:hyperlink w:anchor="_Toc325563782" w:history="1">
            <w:r w:rsidR="00BD5D0E" w:rsidRPr="00BD5D0E">
              <w:rPr>
                <w:rStyle w:val="Hyperlink"/>
                <w:rFonts w:asciiTheme="majorHAnsi" w:eastAsiaTheme="minorEastAsia" w:hAnsiTheme="majorHAnsi"/>
                <w:noProof/>
              </w:rPr>
              <w:t>2. Financiamento</w:t>
            </w:r>
            <w:r w:rsidR="00BD5D0E" w:rsidRPr="00BD5D0E">
              <w:rPr>
                <w:rFonts w:asciiTheme="majorHAnsi" w:hAnsiTheme="majorHAnsi"/>
                <w:noProof/>
                <w:webHidden/>
              </w:rPr>
              <w:tab/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D5D0E" w:rsidRPr="00BD5D0E">
              <w:rPr>
                <w:rFonts w:asciiTheme="majorHAnsi" w:hAnsiTheme="majorHAnsi"/>
                <w:noProof/>
                <w:webHidden/>
              </w:rPr>
              <w:instrText xml:space="preserve"> PAGEREF _Toc325563782 \h </w:instrText>
            </w:r>
            <w:r w:rsidRPr="00BD5D0E">
              <w:rPr>
                <w:rFonts w:asciiTheme="majorHAnsi" w:hAnsiTheme="majorHAnsi"/>
                <w:noProof/>
                <w:webHidden/>
              </w:rPr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22065">
              <w:rPr>
                <w:rFonts w:asciiTheme="majorHAnsi" w:hAnsiTheme="majorHAnsi"/>
                <w:noProof/>
                <w:webHidden/>
              </w:rPr>
              <w:t>2</w:t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D5D0E" w:rsidRPr="00BD5D0E" w:rsidRDefault="00010884" w:rsidP="00032E09">
          <w:pPr>
            <w:pStyle w:val="TOC2"/>
            <w:tabs>
              <w:tab w:val="right" w:leader="dot" w:pos="8777"/>
            </w:tabs>
            <w:spacing w:line="360" w:lineRule="auto"/>
            <w:jc w:val="both"/>
            <w:rPr>
              <w:rFonts w:asciiTheme="majorHAnsi" w:eastAsiaTheme="minorEastAsia" w:hAnsiTheme="majorHAnsi" w:cstheme="minorBidi"/>
              <w:noProof/>
              <w:lang w:val="en-US" w:eastAsia="en-US"/>
            </w:rPr>
          </w:pPr>
          <w:hyperlink w:anchor="_Toc325563783" w:history="1">
            <w:r w:rsidR="00BD5D0E" w:rsidRPr="00BD5D0E">
              <w:rPr>
                <w:rStyle w:val="Hyperlink"/>
                <w:rFonts w:asciiTheme="majorHAnsi" w:eastAsiaTheme="minorEastAsia" w:hAnsiTheme="majorHAnsi"/>
                <w:noProof/>
              </w:rPr>
              <w:t>3. Carácter inovador</w:t>
            </w:r>
            <w:r w:rsidR="00BD5D0E" w:rsidRPr="00BD5D0E">
              <w:rPr>
                <w:rFonts w:asciiTheme="majorHAnsi" w:hAnsiTheme="majorHAnsi"/>
                <w:noProof/>
                <w:webHidden/>
              </w:rPr>
              <w:tab/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D5D0E" w:rsidRPr="00BD5D0E">
              <w:rPr>
                <w:rFonts w:asciiTheme="majorHAnsi" w:hAnsiTheme="majorHAnsi"/>
                <w:noProof/>
                <w:webHidden/>
              </w:rPr>
              <w:instrText xml:space="preserve"> PAGEREF _Toc325563783 \h </w:instrText>
            </w:r>
            <w:r w:rsidRPr="00BD5D0E">
              <w:rPr>
                <w:rFonts w:asciiTheme="majorHAnsi" w:hAnsiTheme="majorHAnsi"/>
                <w:noProof/>
                <w:webHidden/>
              </w:rPr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22065">
              <w:rPr>
                <w:rFonts w:asciiTheme="majorHAnsi" w:hAnsiTheme="majorHAnsi"/>
                <w:noProof/>
                <w:webHidden/>
              </w:rPr>
              <w:t>3</w:t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D5D0E" w:rsidRPr="00BD5D0E" w:rsidRDefault="00010884" w:rsidP="00032E09">
          <w:pPr>
            <w:pStyle w:val="TOC2"/>
            <w:tabs>
              <w:tab w:val="right" w:leader="dot" w:pos="8777"/>
            </w:tabs>
            <w:spacing w:line="360" w:lineRule="auto"/>
            <w:jc w:val="both"/>
            <w:rPr>
              <w:rFonts w:asciiTheme="majorHAnsi" w:eastAsiaTheme="minorEastAsia" w:hAnsiTheme="majorHAnsi" w:cstheme="minorBidi"/>
              <w:noProof/>
              <w:lang w:val="en-US" w:eastAsia="en-US"/>
            </w:rPr>
          </w:pPr>
          <w:hyperlink w:anchor="_Toc325563784" w:history="1">
            <w:r w:rsidR="00BD5D0E" w:rsidRPr="00BD5D0E">
              <w:rPr>
                <w:rStyle w:val="Hyperlink"/>
                <w:rFonts w:asciiTheme="majorHAnsi" w:eastAsiaTheme="minorEastAsia" w:hAnsiTheme="majorHAnsi"/>
                <w:noProof/>
              </w:rPr>
              <w:t>4. Objetivos</w:t>
            </w:r>
            <w:r w:rsidR="00BD5D0E" w:rsidRPr="00BD5D0E">
              <w:rPr>
                <w:rFonts w:asciiTheme="majorHAnsi" w:hAnsiTheme="majorHAnsi"/>
                <w:noProof/>
                <w:webHidden/>
              </w:rPr>
              <w:tab/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D5D0E" w:rsidRPr="00BD5D0E">
              <w:rPr>
                <w:rFonts w:asciiTheme="majorHAnsi" w:hAnsiTheme="majorHAnsi"/>
                <w:noProof/>
                <w:webHidden/>
              </w:rPr>
              <w:instrText xml:space="preserve"> PAGEREF _Toc325563784 \h </w:instrText>
            </w:r>
            <w:r w:rsidRPr="00BD5D0E">
              <w:rPr>
                <w:rFonts w:asciiTheme="majorHAnsi" w:hAnsiTheme="majorHAnsi"/>
                <w:noProof/>
                <w:webHidden/>
              </w:rPr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22065">
              <w:rPr>
                <w:rFonts w:asciiTheme="majorHAnsi" w:hAnsiTheme="majorHAnsi"/>
                <w:noProof/>
                <w:webHidden/>
              </w:rPr>
              <w:t>5</w:t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D5D0E" w:rsidRPr="00BD5D0E" w:rsidRDefault="00010884" w:rsidP="00032E09">
          <w:pPr>
            <w:pStyle w:val="TOC2"/>
            <w:tabs>
              <w:tab w:val="right" w:leader="dot" w:pos="8777"/>
            </w:tabs>
            <w:spacing w:line="360" w:lineRule="auto"/>
            <w:jc w:val="both"/>
            <w:rPr>
              <w:rFonts w:asciiTheme="majorHAnsi" w:eastAsiaTheme="minorEastAsia" w:hAnsiTheme="majorHAnsi" w:cstheme="minorBidi"/>
              <w:noProof/>
              <w:lang w:val="en-US" w:eastAsia="en-US"/>
            </w:rPr>
          </w:pPr>
          <w:hyperlink w:anchor="_Toc325563785" w:history="1">
            <w:r w:rsidR="00BD5D0E" w:rsidRPr="00BD5D0E">
              <w:rPr>
                <w:rStyle w:val="Hyperlink"/>
                <w:rFonts w:asciiTheme="majorHAnsi" w:eastAsiaTheme="minorEastAsia" w:hAnsiTheme="majorHAnsi"/>
                <w:noProof/>
              </w:rPr>
              <w:t>5. Atividades realizadas e resultados obtidos</w:t>
            </w:r>
            <w:r w:rsidR="00BD5D0E" w:rsidRPr="00BD5D0E">
              <w:rPr>
                <w:rFonts w:asciiTheme="majorHAnsi" w:hAnsiTheme="majorHAnsi"/>
                <w:noProof/>
                <w:webHidden/>
              </w:rPr>
              <w:tab/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D5D0E" w:rsidRPr="00BD5D0E">
              <w:rPr>
                <w:rFonts w:asciiTheme="majorHAnsi" w:hAnsiTheme="majorHAnsi"/>
                <w:noProof/>
                <w:webHidden/>
              </w:rPr>
              <w:instrText xml:space="preserve"> PAGEREF _Toc325563785 \h </w:instrText>
            </w:r>
            <w:r w:rsidRPr="00BD5D0E">
              <w:rPr>
                <w:rFonts w:asciiTheme="majorHAnsi" w:hAnsiTheme="majorHAnsi"/>
                <w:noProof/>
                <w:webHidden/>
              </w:rPr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22065">
              <w:rPr>
                <w:rFonts w:asciiTheme="majorHAnsi" w:hAnsiTheme="majorHAnsi"/>
                <w:noProof/>
                <w:webHidden/>
              </w:rPr>
              <w:t>8</w:t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D5D0E" w:rsidRPr="00BD5D0E" w:rsidRDefault="00010884" w:rsidP="00032E09">
          <w:pPr>
            <w:pStyle w:val="TOC2"/>
            <w:tabs>
              <w:tab w:val="right" w:leader="dot" w:pos="8777"/>
            </w:tabs>
            <w:spacing w:line="360" w:lineRule="auto"/>
            <w:jc w:val="both"/>
            <w:rPr>
              <w:rFonts w:asciiTheme="majorHAnsi" w:eastAsiaTheme="minorEastAsia" w:hAnsiTheme="majorHAnsi" w:cstheme="minorBidi"/>
              <w:noProof/>
              <w:lang w:val="en-US" w:eastAsia="en-US"/>
            </w:rPr>
          </w:pPr>
          <w:hyperlink w:anchor="_Toc325563786" w:history="1">
            <w:r w:rsidR="00BD5D0E" w:rsidRPr="00BD5D0E">
              <w:rPr>
                <w:rStyle w:val="Hyperlink"/>
                <w:rFonts w:asciiTheme="majorHAnsi" w:eastAsiaTheme="minorEastAsia" w:hAnsiTheme="majorHAnsi"/>
                <w:noProof/>
              </w:rPr>
              <w:t>6. Aplicação e proteção de resultados</w:t>
            </w:r>
            <w:r w:rsidR="00BD5D0E" w:rsidRPr="00BD5D0E">
              <w:rPr>
                <w:rFonts w:asciiTheme="majorHAnsi" w:hAnsiTheme="majorHAnsi"/>
                <w:noProof/>
                <w:webHidden/>
              </w:rPr>
              <w:tab/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D5D0E" w:rsidRPr="00BD5D0E">
              <w:rPr>
                <w:rFonts w:asciiTheme="majorHAnsi" w:hAnsiTheme="majorHAnsi"/>
                <w:noProof/>
                <w:webHidden/>
              </w:rPr>
              <w:instrText xml:space="preserve"> PAGEREF _Toc325563786 \h </w:instrText>
            </w:r>
            <w:r w:rsidRPr="00BD5D0E">
              <w:rPr>
                <w:rFonts w:asciiTheme="majorHAnsi" w:hAnsiTheme="majorHAnsi"/>
                <w:noProof/>
                <w:webHidden/>
              </w:rPr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22065">
              <w:rPr>
                <w:rFonts w:asciiTheme="majorHAnsi" w:hAnsiTheme="majorHAnsi"/>
                <w:noProof/>
                <w:webHidden/>
              </w:rPr>
              <w:t>10</w:t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D5D0E" w:rsidRPr="00BD5D0E" w:rsidRDefault="00010884" w:rsidP="00032E09">
          <w:pPr>
            <w:pStyle w:val="TOC2"/>
            <w:tabs>
              <w:tab w:val="right" w:leader="dot" w:pos="8777"/>
            </w:tabs>
            <w:spacing w:line="360" w:lineRule="auto"/>
            <w:jc w:val="both"/>
            <w:rPr>
              <w:rFonts w:asciiTheme="majorHAnsi" w:eastAsiaTheme="minorEastAsia" w:hAnsiTheme="majorHAnsi" w:cstheme="minorBidi"/>
              <w:noProof/>
              <w:lang w:val="en-US" w:eastAsia="en-US"/>
            </w:rPr>
          </w:pPr>
          <w:hyperlink w:anchor="_Toc325563787" w:history="1">
            <w:r w:rsidR="00BD5D0E" w:rsidRPr="00BD5D0E">
              <w:rPr>
                <w:rStyle w:val="Hyperlink"/>
                <w:rFonts w:asciiTheme="majorHAnsi" w:eastAsiaTheme="minorEastAsia" w:hAnsiTheme="majorHAnsi"/>
                <w:noProof/>
              </w:rPr>
              <w:t>7. Funções da equipa técnica do projeto</w:t>
            </w:r>
            <w:r w:rsidR="00BD5D0E" w:rsidRPr="00BD5D0E">
              <w:rPr>
                <w:rFonts w:asciiTheme="majorHAnsi" w:hAnsiTheme="majorHAnsi"/>
                <w:noProof/>
                <w:webHidden/>
              </w:rPr>
              <w:tab/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D5D0E" w:rsidRPr="00BD5D0E">
              <w:rPr>
                <w:rFonts w:asciiTheme="majorHAnsi" w:hAnsiTheme="majorHAnsi"/>
                <w:noProof/>
                <w:webHidden/>
              </w:rPr>
              <w:instrText xml:space="preserve"> PAGEREF _Toc325563787 \h </w:instrText>
            </w:r>
            <w:r w:rsidRPr="00BD5D0E">
              <w:rPr>
                <w:rFonts w:asciiTheme="majorHAnsi" w:hAnsiTheme="majorHAnsi"/>
                <w:noProof/>
                <w:webHidden/>
              </w:rPr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22065">
              <w:rPr>
                <w:rFonts w:asciiTheme="majorHAnsi" w:hAnsiTheme="majorHAnsi"/>
                <w:noProof/>
                <w:webHidden/>
              </w:rPr>
              <w:t>12</w:t>
            </w:r>
            <w:r w:rsidRPr="00BD5D0E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43038" w:rsidRPr="00BD5D0E" w:rsidRDefault="00010884" w:rsidP="00032E09">
          <w:pPr>
            <w:pStyle w:val="TOC1"/>
            <w:tabs>
              <w:tab w:val="right" w:leader="dot" w:pos="7230"/>
            </w:tabs>
            <w:spacing w:before="360" w:after="0" w:line="360" w:lineRule="auto"/>
            <w:ind w:right="274"/>
            <w:jc w:val="both"/>
            <w:rPr>
              <w:rFonts w:asciiTheme="majorHAnsi" w:hAnsiTheme="majorHAnsi"/>
            </w:rPr>
          </w:pPr>
          <w:r w:rsidRPr="00BD5D0E">
            <w:rPr>
              <w:rFonts w:asciiTheme="majorHAnsi" w:hAnsiTheme="majorHAnsi"/>
            </w:rPr>
            <w:fldChar w:fldCharType="end"/>
          </w:r>
        </w:p>
      </w:sdtContent>
    </w:sdt>
    <w:p w:rsidR="00E44B1F" w:rsidRPr="00843038" w:rsidRDefault="00E44B1F" w:rsidP="00032E09">
      <w:pPr>
        <w:jc w:val="both"/>
        <w:rPr>
          <w:rFonts w:asciiTheme="majorHAnsi" w:hAnsiTheme="majorHAnsi" w:cs="Arial"/>
          <w:sz w:val="16"/>
          <w:szCs w:val="16"/>
          <w:lang w:eastAsia="en-US"/>
        </w:rPr>
      </w:pPr>
    </w:p>
    <w:p w:rsidR="0070157E" w:rsidRPr="00843038" w:rsidRDefault="0070157E" w:rsidP="00032E09">
      <w:pPr>
        <w:jc w:val="both"/>
        <w:rPr>
          <w:rFonts w:asciiTheme="majorHAnsi" w:hAnsiTheme="majorHAnsi" w:cs="Arial"/>
          <w:sz w:val="16"/>
          <w:szCs w:val="16"/>
          <w:lang w:eastAsia="en-US"/>
        </w:rPr>
      </w:pPr>
    </w:p>
    <w:p w:rsidR="0070157E" w:rsidRPr="00843038" w:rsidRDefault="0070157E" w:rsidP="00032E09">
      <w:pPr>
        <w:jc w:val="both"/>
        <w:rPr>
          <w:rFonts w:asciiTheme="majorHAnsi" w:hAnsiTheme="majorHAnsi" w:cs="Arial"/>
          <w:sz w:val="16"/>
          <w:szCs w:val="16"/>
          <w:lang w:eastAsia="en-US"/>
        </w:rPr>
      </w:pPr>
    </w:p>
    <w:p w:rsidR="00904F06" w:rsidRPr="00843038" w:rsidRDefault="00904F06" w:rsidP="00032E09">
      <w:pPr>
        <w:jc w:val="both"/>
        <w:rPr>
          <w:rFonts w:asciiTheme="majorHAnsi" w:hAnsiTheme="majorHAnsi" w:cs="Arial"/>
          <w:sz w:val="16"/>
          <w:szCs w:val="16"/>
          <w:lang w:val="en-US" w:eastAsia="en-US"/>
        </w:rPr>
        <w:sectPr w:rsidR="00904F06" w:rsidRPr="00843038" w:rsidSect="00843038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701" w:right="1418" w:bottom="1701" w:left="1701" w:header="567" w:footer="958" w:gutter="0"/>
          <w:cols w:space="708"/>
          <w:titlePg/>
          <w:docGrid w:linePitch="360"/>
        </w:sectPr>
      </w:pPr>
    </w:p>
    <w:p w:rsidR="00904F06" w:rsidRPr="00843038" w:rsidRDefault="00904F06" w:rsidP="00032E09">
      <w:pPr>
        <w:jc w:val="both"/>
        <w:rPr>
          <w:rFonts w:asciiTheme="majorHAnsi" w:hAnsiTheme="majorHAnsi" w:cs="Arial"/>
          <w:sz w:val="16"/>
          <w:szCs w:val="16"/>
          <w:lang w:val="en-US" w:eastAsia="en-US"/>
        </w:rPr>
      </w:pPr>
      <w:r w:rsidRPr="00843038">
        <w:rPr>
          <w:rFonts w:asciiTheme="majorHAnsi" w:hAnsiTheme="majorHAnsi" w:cs="Arial"/>
          <w:sz w:val="16"/>
          <w:szCs w:val="16"/>
          <w:lang w:val="en-US" w:eastAsia="en-US"/>
        </w:rPr>
        <w:lastRenderedPageBreak/>
        <w:br w:type="page"/>
      </w:r>
    </w:p>
    <w:p w:rsidR="00521205" w:rsidRPr="00843038" w:rsidRDefault="004901BE" w:rsidP="00032E09">
      <w:pPr>
        <w:pStyle w:val="Heading2"/>
        <w:jc w:val="both"/>
      </w:pPr>
      <w:bookmarkStart w:id="0" w:name="_Toc325563781"/>
      <w:r w:rsidRPr="00843038">
        <w:lastRenderedPageBreak/>
        <w:t xml:space="preserve">1. </w:t>
      </w:r>
      <w:proofErr w:type="spellStart"/>
      <w:r w:rsidR="00BD5D0E">
        <w:t>Identificação</w:t>
      </w:r>
      <w:proofErr w:type="spellEnd"/>
      <w:r w:rsidR="00BD5D0E">
        <w:t xml:space="preserve"> do </w:t>
      </w:r>
      <w:proofErr w:type="spellStart"/>
      <w:r w:rsidR="00BD5D0E">
        <w:t>proje</w:t>
      </w:r>
      <w:r w:rsidR="00243170" w:rsidRPr="00843038">
        <w:t>to</w:t>
      </w:r>
      <w:bookmarkEnd w:id="0"/>
      <w:proofErr w:type="spellEnd"/>
    </w:p>
    <w:p w:rsidR="00EE75DF" w:rsidRPr="00843038" w:rsidRDefault="00EE75DF" w:rsidP="00032E09">
      <w:pPr>
        <w:jc w:val="both"/>
        <w:rPr>
          <w:rFonts w:asciiTheme="majorHAnsi" w:hAnsiTheme="majorHAnsi" w:cs="Arial"/>
          <w:sz w:val="16"/>
          <w:szCs w:val="16"/>
          <w:lang w:val="en-US" w:eastAsia="en-US"/>
        </w:rPr>
      </w:pPr>
    </w:p>
    <w:p w:rsidR="004901BE" w:rsidRPr="00843038" w:rsidRDefault="004901BE" w:rsidP="00032E09">
      <w:pPr>
        <w:jc w:val="both"/>
        <w:rPr>
          <w:rFonts w:asciiTheme="majorHAnsi" w:hAnsiTheme="majorHAnsi" w:cs="Arial"/>
          <w:sz w:val="16"/>
          <w:szCs w:val="16"/>
          <w:lang w:val="en-US" w:eastAsia="en-US"/>
        </w:rPr>
      </w:pPr>
    </w:p>
    <w:tbl>
      <w:tblPr>
        <w:tblW w:w="6380" w:type="dxa"/>
        <w:tblInd w:w="108" w:type="dxa"/>
        <w:tblLook w:val="0000"/>
      </w:tblPr>
      <w:tblGrid>
        <w:gridCol w:w="2268"/>
        <w:gridCol w:w="4112"/>
      </w:tblGrid>
      <w:tr w:rsidR="006D0A9F" w:rsidRPr="00F378BB" w:rsidTr="005357A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0A9F" w:rsidRPr="00F378BB" w:rsidRDefault="00BD5D0E" w:rsidP="003918BC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="Arial"/>
                <w:b/>
                <w:bCs/>
                <w:sz w:val="20"/>
                <w:szCs w:val="20"/>
                <w:lang w:eastAsia="en-US"/>
              </w:rPr>
              <w:t>Designação do Proje</w:t>
            </w:r>
            <w:r w:rsidR="006D0A9F" w:rsidRPr="00F378BB">
              <w:rPr>
                <w:rFonts w:asciiTheme="majorHAnsi" w:hAnsiTheme="majorHAnsi" w:cs="Arial"/>
                <w:b/>
                <w:bCs/>
                <w:sz w:val="20"/>
                <w:szCs w:val="20"/>
                <w:lang w:eastAsia="en-US"/>
              </w:rPr>
              <w:t xml:space="preserve">to: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0A9F" w:rsidRPr="0039439D" w:rsidRDefault="0039439D" w:rsidP="00DF7C99">
            <w:pPr>
              <w:pStyle w:val="Subtitle"/>
              <w:spacing w:after="40" w:line="360" w:lineRule="auto"/>
              <w:jc w:val="both"/>
              <w:rPr>
                <w:rFonts w:asciiTheme="majorHAnsi" w:hAnsiTheme="majorHAnsi" w:cs="Arial"/>
                <w:bCs/>
                <w:sz w:val="20"/>
                <w:szCs w:val="20"/>
                <w:lang w:val="pt-PT"/>
              </w:rPr>
            </w:pPr>
            <w:r w:rsidRPr="0039439D">
              <w:rPr>
                <w:rFonts w:asciiTheme="majorHAnsi" w:hAnsiTheme="majorHAnsi" w:cs="Arial"/>
                <w:bCs/>
                <w:sz w:val="20"/>
                <w:szCs w:val="20"/>
                <w:lang w:val="pt-PT"/>
              </w:rPr>
              <w:t>Monitorização e controlo remoto de</w:t>
            </w:r>
            <w:r w:rsidR="00DF7C99">
              <w:rPr>
                <w:rFonts w:asciiTheme="majorHAnsi" w:hAnsiTheme="majorHAnsi" w:cs="Arial"/>
                <w:bCs/>
                <w:sz w:val="20"/>
                <w:szCs w:val="20"/>
                <w:lang w:val="pt-PT"/>
              </w:rPr>
              <w:t xml:space="preserve"> semáforos com base em controladores proprietários</w:t>
            </w:r>
          </w:p>
        </w:tc>
      </w:tr>
    </w:tbl>
    <w:p w:rsidR="006D0A9F" w:rsidRPr="00F378BB" w:rsidRDefault="006D0A9F" w:rsidP="00032E09">
      <w:pPr>
        <w:jc w:val="both"/>
        <w:rPr>
          <w:rFonts w:asciiTheme="majorHAnsi" w:hAnsiTheme="majorHAnsi" w:cs="Arial"/>
          <w:b/>
          <w:bCs/>
          <w:sz w:val="20"/>
          <w:szCs w:val="20"/>
          <w:lang w:eastAsia="en-US"/>
        </w:rPr>
      </w:pPr>
    </w:p>
    <w:tbl>
      <w:tblPr>
        <w:tblW w:w="8126" w:type="dxa"/>
        <w:tblInd w:w="108" w:type="dxa"/>
        <w:tblLook w:val="0000"/>
      </w:tblPr>
      <w:tblGrid>
        <w:gridCol w:w="2268"/>
        <w:gridCol w:w="5858"/>
      </w:tblGrid>
      <w:tr w:rsidR="006D0A9F" w:rsidRPr="00CC1FEC" w:rsidTr="005357A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0A9F" w:rsidRPr="00CC1FEC" w:rsidRDefault="006D0A9F" w:rsidP="00032E09">
            <w:pPr>
              <w:jc w:val="both"/>
              <w:rPr>
                <w:rFonts w:asciiTheme="majorHAnsi" w:hAnsiTheme="majorHAnsi" w:cs="Arial"/>
                <w:b/>
                <w:bCs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b/>
                <w:bCs/>
                <w:sz w:val="20"/>
                <w:szCs w:val="20"/>
                <w:lang w:eastAsia="en-US"/>
              </w:rPr>
              <w:t>Responsável:</w:t>
            </w:r>
          </w:p>
        </w:tc>
        <w:tc>
          <w:tcPr>
            <w:tcW w:w="5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0A9F" w:rsidRPr="00CC1FEC" w:rsidRDefault="002D7C25" w:rsidP="003B218D">
            <w:pPr>
              <w:ind w:left="-108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CC1FEC">
              <w:rPr>
                <w:rFonts w:asciiTheme="majorHAnsi" w:hAnsiTheme="majorHAnsi" w:cs="Arial"/>
                <w:color w:val="000000"/>
                <w:sz w:val="20"/>
                <w:szCs w:val="20"/>
              </w:rPr>
              <w:t>Eng.</w:t>
            </w:r>
            <w:r w:rsidR="00E72F54">
              <w:rPr>
                <w:rFonts w:asciiTheme="majorHAnsi" w:hAnsiTheme="majorHAnsi" w:cs="Arial"/>
                <w:color w:val="000000"/>
                <w:sz w:val="20"/>
                <w:szCs w:val="20"/>
              </w:rPr>
              <w:t>º</w:t>
            </w:r>
            <w:r w:rsidRPr="00CC1FEC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r w:rsidR="002B188B">
              <w:rPr>
                <w:rFonts w:asciiTheme="majorHAnsi" w:hAnsiTheme="majorHAnsi" w:cs="Arial"/>
                <w:color w:val="000000"/>
                <w:sz w:val="20"/>
                <w:szCs w:val="20"/>
              </w:rPr>
              <w:t>Afonso Pais de Sousa</w:t>
            </w:r>
          </w:p>
        </w:tc>
      </w:tr>
    </w:tbl>
    <w:p w:rsidR="006D0A9F" w:rsidRPr="00CC1FEC" w:rsidRDefault="006D0A9F" w:rsidP="00032E09">
      <w:pPr>
        <w:jc w:val="both"/>
        <w:rPr>
          <w:rFonts w:asciiTheme="majorHAnsi" w:hAnsiTheme="majorHAnsi" w:cs="Arial"/>
          <w:b/>
          <w:bCs/>
          <w:sz w:val="20"/>
          <w:szCs w:val="20"/>
          <w:lang w:eastAsia="en-US"/>
        </w:rPr>
      </w:pPr>
    </w:p>
    <w:tbl>
      <w:tblPr>
        <w:tblW w:w="8126" w:type="dxa"/>
        <w:tblInd w:w="108" w:type="dxa"/>
        <w:tblLook w:val="0000"/>
      </w:tblPr>
      <w:tblGrid>
        <w:gridCol w:w="2268"/>
        <w:gridCol w:w="5858"/>
      </w:tblGrid>
      <w:tr w:rsidR="006D0A9F" w:rsidRPr="00CC1FEC" w:rsidTr="005357A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0A9F" w:rsidRPr="00CC1FEC" w:rsidRDefault="006D0A9F" w:rsidP="00032E09">
            <w:pPr>
              <w:jc w:val="both"/>
              <w:rPr>
                <w:rFonts w:asciiTheme="majorHAnsi" w:hAnsiTheme="majorHAnsi" w:cs="Arial"/>
                <w:b/>
                <w:bCs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b/>
                <w:bCs/>
                <w:sz w:val="20"/>
                <w:szCs w:val="20"/>
                <w:lang w:eastAsia="en-US"/>
              </w:rPr>
              <w:t>Sigla:</w:t>
            </w:r>
          </w:p>
        </w:tc>
        <w:tc>
          <w:tcPr>
            <w:tcW w:w="5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0A9F" w:rsidRPr="00CC1FEC" w:rsidRDefault="0016487B" w:rsidP="0039439D">
            <w:pPr>
              <w:ind w:left="-108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>Siemens -</w:t>
            </w:r>
            <w:r w:rsidR="003B218D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r w:rsidR="0039439D">
              <w:rPr>
                <w:rFonts w:asciiTheme="majorHAnsi" w:hAnsiTheme="majorHAnsi" w:cs="Arial"/>
                <w:color w:val="000000"/>
                <w:sz w:val="20"/>
                <w:szCs w:val="20"/>
              </w:rPr>
              <w:t>MCRS</w:t>
            </w:r>
          </w:p>
        </w:tc>
      </w:tr>
    </w:tbl>
    <w:p w:rsidR="00D5524F" w:rsidRPr="00F378BB" w:rsidRDefault="00D5524F" w:rsidP="00032E09">
      <w:pPr>
        <w:jc w:val="both"/>
        <w:rPr>
          <w:rFonts w:asciiTheme="majorHAnsi" w:hAnsiTheme="majorHAnsi" w:cs="Arial"/>
          <w:sz w:val="20"/>
          <w:szCs w:val="20"/>
          <w:lang w:eastAsia="en-US"/>
        </w:rPr>
      </w:pPr>
    </w:p>
    <w:p w:rsidR="0070157E" w:rsidRPr="00F378BB" w:rsidRDefault="0070157E" w:rsidP="00032E09">
      <w:pPr>
        <w:jc w:val="both"/>
        <w:rPr>
          <w:rFonts w:asciiTheme="majorHAnsi" w:hAnsiTheme="majorHAnsi" w:cs="Arial"/>
          <w:sz w:val="20"/>
          <w:szCs w:val="20"/>
          <w:lang w:eastAsia="en-US"/>
        </w:rPr>
      </w:pPr>
    </w:p>
    <w:p w:rsidR="00D5524F" w:rsidRPr="00F378BB" w:rsidRDefault="00D5524F" w:rsidP="00032E09">
      <w:pPr>
        <w:ind w:left="142"/>
        <w:jc w:val="both"/>
        <w:rPr>
          <w:rFonts w:asciiTheme="majorHAnsi" w:hAnsiTheme="majorHAnsi" w:cs="Arial"/>
          <w:b/>
          <w:bCs/>
          <w:sz w:val="20"/>
          <w:szCs w:val="20"/>
          <w:lang w:eastAsia="en-US"/>
        </w:rPr>
      </w:pPr>
      <w:r w:rsidRPr="00F378BB">
        <w:rPr>
          <w:rFonts w:asciiTheme="majorHAnsi" w:hAnsiTheme="majorHAnsi" w:cs="Arial"/>
          <w:b/>
          <w:bCs/>
          <w:sz w:val="20"/>
          <w:szCs w:val="20"/>
          <w:lang w:eastAsia="en-US"/>
        </w:rPr>
        <w:t>Período de Duração (</w:t>
      </w:r>
      <w:proofErr w:type="spellStart"/>
      <w:r w:rsidR="00877F53" w:rsidRPr="00F378BB">
        <w:rPr>
          <w:rFonts w:asciiTheme="majorHAnsi" w:hAnsiTheme="majorHAnsi" w:cs="Arial"/>
          <w:b/>
          <w:bCs/>
          <w:sz w:val="20"/>
          <w:szCs w:val="20"/>
          <w:lang w:eastAsia="en-US"/>
        </w:rPr>
        <w:t>aaaa</w:t>
      </w:r>
      <w:proofErr w:type="spellEnd"/>
      <w:r w:rsidR="00877F53" w:rsidRPr="00F378BB">
        <w:rPr>
          <w:rFonts w:asciiTheme="majorHAnsi" w:hAnsiTheme="majorHAnsi" w:cs="Arial"/>
          <w:b/>
          <w:bCs/>
          <w:sz w:val="20"/>
          <w:szCs w:val="20"/>
          <w:lang w:eastAsia="en-US"/>
        </w:rPr>
        <w:t>/mm/</w:t>
      </w:r>
      <w:proofErr w:type="spellStart"/>
      <w:r w:rsidRPr="00F378BB">
        <w:rPr>
          <w:rFonts w:asciiTheme="majorHAnsi" w:hAnsiTheme="majorHAnsi" w:cs="Arial"/>
          <w:b/>
          <w:bCs/>
          <w:sz w:val="20"/>
          <w:szCs w:val="20"/>
          <w:lang w:eastAsia="en-US"/>
        </w:rPr>
        <w:t>dd</w:t>
      </w:r>
      <w:proofErr w:type="spellEnd"/>
      <w:r w:rsidRPr="00F378BB">
        <w:rPr>
          <w:rFonts w:asciiTheme="majorHAnsi" w:hAnsiTheme="majorHAnsi" w:cs="Arial"/>
          <w:b/>
          <w:bCs/>
          <w:sz w:val="20"/>
          <w:szCs w:val="20"/>
          <w:lang w:eastAsia="en-US"/>
        </w:rPr>
        <w:t>):</w:t>
      </w:r>
    </w:p>
    <w:p w:rsidR="00D5524F" w:rsidRPr="00F378BB" w:rsidRDefault="00D5524F" w:rsidP="00032E09">
      <w:pPr>
        <w:jc w:val="both"/>
        <w:rPr>
          <w:rFonts w:asciiTheme="majorHAnsi" w:hAnsiTheme="majorHAnsi" w:cs="Arial"/>
          <w:b/>
          <w:bCs/>
          <w:sz w:val="20"/>
          <w:szCs w:val="20"/>
          <w:lang w:eastAsia="en-US"/>
        </w:rPr>
      </w:pPr>
    </w:p>
    <w:tbl>
      <w:tblPr>
        <w:tblW w:w="5772" w:type="dxa"/>
        <w:tblInd w:w="250" w:type="dxa"/>
        <w:tblLook w:val="0000"/>
      </w:tblPr>
      <w:tblGrid>
        <w:gridCol w:w="2158"/>
        <w:gridCol w:w="1716"/>
        <w:gridCol w:w="1898"/>
      </w:tblGrid>
      <w:tr w:rsidR="00D5524F" w:rsidRPr="00F378BB" w:rsidTr="007966BF">
        <w:trPr>
          <w:trHeight w:val="270"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524F" w:rsidRPr="00F378BB" w:rsidRDefault="00D5524F" w:rsidP="00032E09">
            <w:pPr>
              <w:spacing w:line="360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5524F" w:rsidRPr="00F378BB" w:rsidRDefault="00D5524F" w:rsidP="0016487B">
            <w:pPr>
              <w:spacing w:line="360" w:lineRule="auto"/>
              <w:jc w:val="center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proofErr w:type="spellStart"/>
            <w:r w:rsidRPr="00F378B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Início</w:t>
            </w:r>
            <w:proofErr w:type="spellEnd"/>
          </w:p>
        </w:tc>
        <w:tc>
          <w:tcPr>
            <w:tcW w:w="18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524F" w:rsidRPr="00F378BB" w:rsidRDefault="00D5524F" w:rsidP="0016487B">
            <w:pPr>
              <w:spacing w:line="360" w:lineRule="auto"/>
              <w:jc w:val="center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proofErr w:type="spellStart"/>
            <w:r w:rsidRPr="00F378B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Fim</w:t>
            </w:r>
            <w:proofErr w:type="spellEnd"/>
          </w:p>
        </w:tc>
      </w:tr>
      <w:tr w:rsidR="002D7C25" w:rsidRPr="00F378BB" w:rsidTr="0016487B">
        <w:trPr>
          <w:trHeight w:val="255"/>
        </w:trPr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7C25" w:rsidRPr="00F378BB" w:rsidRDefault="002D7C25" w:rsidP="0016487B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proofErr w:type="spellStart"/>
            <w:r w:rsidRPr="00F378B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Previsto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D7C25" w:rsidRPr="002D7C25" w:rsidRDefault="002B188B" w:rsidP="00ED3A08">
            <w:pPr>
              <w:jc w:val="center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>01-04</w:t>
            </w:r>
            <w:r w:rsidR="00DF5627">
              <w:rPr>
                <w:rFonts w:asciiTheme="majorHAnsi" w:hAnsiTheme="majorHAnsi" w:cs="Arial"/>
                <w:color w:val="000000"/>
                <w:sz w:val="20"/>
                <w:szCs w:val="20"/>
              </w:rPr>
              <w:t>-201</w:t>
            </w:r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7C25" w:rsidRPr="002D7C25" w:rsidRDefault="002B188B" w:rsidP="00ED3A08">
            <w:pPr>
              <w:jc w:val="center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>30-09</w:t>
            </w:r>
            <w:r w:rsidR="005A6200">
              <w:rPr>
                <w:rFonts w:asciiTheme="majorHAnsi" w:hAnsiTheme="majorHAnsi" w:cs="Arial"/>
                <w:color w:val="000000"/>
                <w:sz w:val="20"/>
                <w:szCs w:val="20"/>
              </w:rPr>
              <w:t>-2015</w:t>
            </w:r>
          </w:p>
        </w:tc>
      </w:tr>
      <w:tr w:rsidR="002D5902" w:rsidRPr="00F378BB" w:rsidTr="0016487B">
        <w:trPr>
          <w:trHeight w:val="270"/>
        </w:trPr>
        <w:tc>
          <w:tcPr>
            <w:tcW w:w="215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902" w:rsidRPr="00F378BB" w:rsidRDefault="002D5902" w:rsidP="0016487B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proofErr w:type="spellStart"/>
            <w:r w:rsidRPr="00F378B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Revisto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2D5902" w:rsidRPr="00F378BB" w:rsidRDefault="002D5902" w:rsidP="00032E09">
            <w:pPr>
              <w:spacing w:line="360" w:lineRule="auto"/>
              <w:jc w:val="both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D5902" w:rsidRPr="00F378BB" w:rsidRDefault="002D5902" w:rsidP="00032E09">
            <w:pPr>
              <w:spacing w:line="360" w:lineRule="auto"/>
              <w:jc w:val="both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</w:p>
        </w:tc>
      </w:tr>
    </w:tbl>
    <w:p w:rsidR="007966BF" w:rsidRPr="00F378BB" w:rsidRDefault="007966BF" w:rsidP="00032E09">
      <w:pPr>
        <w:spacing w:line="360" w:lineRule="auto"/>
        <w:jc w:val="both"/>
        <w:rPr>
          <w:rFonts w:asciiTheme="majorHAnsi" w:hAnsiTheme="majorHAnsi" w:cs="Arial"/>
          <w:sz w:val="20"/>
          <w:szCs w:val="20"/>
          <w:lang w:val="en-US" w:eastAsia="en-US"/>
        </w:rPr>
      </w:pPr>
    </w:p>
    <w:p w:rsidR="00D5524F" w:rsidRPr="00F378BB" w:rsidRDefault="00D5524F" w:rsidP="00032E09">
      <w:pPr>
        <w:spacing w:line="360" w:lineRule="auto"/>
        <w:jc w:val="both"/>
        <w:rPr>
          <w:rFonts w:asciiTheme="majorHAnsi" w:hAnsiTheme="majorHAnsi" w:cs="Arial"/>
          <w:sz w:val="20"/>
          <w:szCs w:val="20"/>
          <w:lang w:val="en-US" w:eastAsia="en-US"/>
        </w:rPr>
      </w:pPr>
    </w:p>
    <w:tbl>
      <w:tblPr>
        <w:tblW w:w="7603" w:type="dxa"/>
        <w:tblInd w:w="108" w:type="dxa"/>
        <w:tblLook w:val="0000"/>
      </w:tblPr>
      <w:tblGrid>
        <w:gridCol w:w="1913"/>
        <w:gridCol w:w="1578"/>
        <w:gridCol w:w="1774"/>
        <w:gridCol w:w="303"/>
        <w:gridCol w:w="303"/>
        <w:gridCol w:w="1429"/>
        <w:gridCol w:w="317"/>
      </w:tblGrid>
      <w:tr w:rsidR="00D5524F" w:rsidRPr="00F378BB" w:rsidTr="004901BE">
        <w:trPr>
          <w:trHeight w:val="255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524F" w:rsidRPr="00F378BB" w:rsidRDefault="00D5524F" w:rsidP="00032E09">
            <w:pPr>
              <w:spacing w:line="360" w:lineRule="auto"/>
              <w:jc w:val="both"/>
              <w:rPr>
                <w:rFonts w:asciiTheme="majorHAnsi" w:hAnsiTheme="majorHAnsi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F378BB">
              <w:rPr>
                <w:rFonts w:asciiTheme="majorHAnsi" w:hAnsiTheme="majorHAnsi" w:cs="Arial"/>
                <w:b/>
                <w:bCs/>
                <w:sz w:val="20"/>
                <w:szCs w:val="20"/>
                <w:lang w:val="en-US" w:eastAsia="en-US"/>
              </w:rPr>
              <w:t>Consórcio</w:t>
            </w:r>
            <w:proofErr w:type="spellEnd"/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524F" w:rsidRPr="00F378BB" w:rsidRDefault="00D5524F" w:rsidP="00032E09">
            <w:pPr>
              <w:spacing w:line="360" w:lineRule="auto"/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524F" w:rsidRPr="00F378BB" w:rsidRDefault="00D5524F" w:rsidP="00032E09">
            <w:pPr>
              <w:spacing w:line="360" w:lineRule="auto"/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r w:rsidRPr="00F378B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Sim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524F" w:rsidRPr="00F378BB" w:rsidRDefault="00D5524F" w:rsidP="00032E09">
            <w:pPr>
              <w:spacing w:line="360" w:lineRule="auto"/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524F" w:rsidRPr="00F378BB" w:rsidRDefault="00D5524F" w:rsidP="00032E09">
            <w:pPr>
              <w:spacing w:line="360" w:lineRule="auto"/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524F" w:rsidRPr="00F378BB" w:rsidRDefault="00D5524F" w:rsidP="00032E09">
            <w:pPr>
              <w:spacing w:line="360" w:lineRule="auto"/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proofErr w:type="spellStart"/>
            <w:r w:rsidRPr="00F378B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Não</w:t>
            </w:r>
            <w:proofErr w:type="spellEnd"/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524F" w:rsidRPr="00F378BB" w:rsidRDefault="0016487B" w:rsidP="00032E09">
            <w:pPr>
              <w:spacing w:line="360" w:lineRule="auto"/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x</w:t>
            </w:r>
          </w:p>
        </w:tc>
      </w:tr>
    </w:tbl>
    <w:p w:rsidR="00D5524F" w:rsidRPr="00843038" w:rsidRDefault="00D5524F" w:rsidP="00032E09">
      <w:pPr>
        <w:jc w:val="both"/>
        <w:rPr>
          <w:rFonts w:asciiTheme="majorHAnsi" w:hAnsiTheme="majorHAnsi" w:cs="Arial"/>
          <w:sz w:val="16"/>
          <w:szCs w:val="16"/>
          <w:lang w:val="en-US" w:eastAsia="en-US"/>
        </w:rPr>
      </w:pPr>
    </w:p>
    <w:p w:rsidR="004901BE" w:rsidRPr="00843038" w:rsidRDefault="004901BE" w:rsidP="00032E09">
      <w:pPr>
        <w:jc w:val="both"/>
        <w:rPr>
          <w:rFonts w:asciiTheme="majorHAnsi" w:hAnsiTheme="majorHAnsi" w:cs="Arial"/>
          <w:sz w:val="16"/>
          <w:szCs w:val="16"/>
          <w:lang w:eastAsia="en-US"/>
        </w:rPr>
      </w:pPr>
    </w:p>
    <w:p w:rsidR="0070157E" w:rsidRPr="00843038" w:rsidRDefault="0070157E" w:rsidP="00032E09">
      <w:pPr>
        <w:jc w:val="both"/>
        <w:rPr>
          <w:rFonts w:asciiTheme="majorHAnsi" w:hAnsiTheme="majorHAnsi" w:cs="Arial"/>
          <w:sz w:val="16"/>
          <w:szCs w:val="16"/>
          <w:lang w:eastAsia="en-US"/>
        </w:rPr>
      </w:pPr>
    </w:p>
    <w:p w:rsidR="00D5524F" w:rsidRPr="00E55E72" w:rsidRDefault="004901BE" w:rsidP="00032E09">
      <w:pPr>
        <w:pStyle w:val="Heading2"/>
        <w:jc w:val="both"/>
        <w:rPr>
          <w:lang w:val="pt-PT"/>
        </w:rPr>
      </w:pPr>
      <w:bookmarkStart w:id="1" w:name="_Toc325563782"/>
      <w:r w:rsidRPr="00E55E72">
        <w:rPr>
          <w:lang w:val="pt-PT"/>
        </w:rPr>
        <w:t xml:space="preserve">2. </w:t>
      </w:r>
      <w:r w:rsidR="00243170" w:rsidRPr="00E55E72">
        <w:rPr>
          <w:lang w:val="pt-PT"/>
        </w:rPr>
        <w:t>Financiamento</w:t>
      </w:r>
      <w:bookmarkEnd w:id="1"/>
    </w:p>
    <w:p w:rsidR="0070157E" w:rsidRPr="00843038" w:rsidRDefault="0070157E" w:rsidP="00032E09">
      <w:pPr>
        <w:jc w:val="both"/>
        <w:rPr>
          <w:rFonts w:asciiTheme="majorHAnsi" w:hAnsiTheme="majorHAnsi" w:cs="Arial"/>
          <w:sz w:val="16"/>
          <w:szCs w:val="16"/>
          <w:lang w:eastAsia="en-US"/>
        </w:rPr>
      </w:pPr>
    </w:p>
    <w:p w:rsidR="00953876" w:rsidRPr="00F378BB" w:rsidRDefault="00953876" w:rsidP="00032E09">
      <w:pPr>
        <w:jc w:val="both"/>
        <w:rPr>
          <w:rFonts w:asciiTheme="majorHAnsi" w:hAnsiTheme="majorHAnsi" w:cs="Arial"/>
          <w:sz w:val="20"/>
          <w:szCs w:val="20"/>
          <w:lang w:eastAsia="en-US"/>
        </w:rPr>
      </w:pPr>
    </w:p>
    <w:p w:rsidR="00D5524F" w:rsidRPr="00F378BB" w:rsidRDefault="00BD5D0E" w:rsidP="00032E09">
      <w:pPr>
        <w:spacing w:line="360" w:lineRule="auto"/>
        <w:jc w:val="both"/>
        <w:rPr>
          <w:rFonts w:asciiTheme="majorHAnsi" w:hAnsiTheme="majorHAnsi" w:cs="Arial"/>
          <w:b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/>
          <w:bCs/>
          <w:sz w:val="20"/>
          <w:szCs w:val="20"/>
          <w:lang w:eastAsia="en-US"/>
        </w:rPr>
        <w:t>O proje</w:t>
      </w:r>
      <w:r w:rsidR="00953876" w:rsidRPr="00F378BB">
        <w:rPr>
          <w:rFonts w:asciiTheme="majorHAnsi" w:hAnsiTheme="majorHAnsi" w:cs="Arial"/>
          <w:b/>
          <w:bCs/>
          <w:sz w:val="20"/>
          <w:szCs w:val="20"/>
          <w:lang w:eastAsia="en-US"/>
        </w:rPr>
        <w:t>to é financiado por algum programa de apoio, nacional ou comunitário?</w:t>
      </w:r>
      <w:r w:rsidR="00636549" w:rsidRPr="00F378BB">
        <w:rPr>
          <w:rFonts w:asciiTheme="majorHAnsi" w:hAnsiTheme="majorHAnsi" w:cs="Arial"/>
          <w:b/>
          <w:bCs/>
          <w:sz w:val="20"/>
          <w:szCs w:val="20"/>
          <w:lang w:eastAsia="en-US"/>
        </w:rPr>
        <w:t xml:space="preserve"> Se sim, preencha o seguinte:</w:t>
      </w:r>
    </w:p>
    <w:p w:rsidR="0070157E" w:rsidRPr="00F378BB" w:rsidRDefault="0070157E" w:rsidP="00032E09">
      <w:pPr>
        <w:jc w:val="both"/>
        <w:rPr>
          <w:rFonts w:asciiTheme="majorHAnsi" w:hAnsiTheme="majorHAnsi" w:cs="Arial"/>
          <w:sz w:val="20"/>
          <w:szCs w:val="20"/>
          <w:lang w:eastAsia="en-US"/>
        </w:rPr>
      </w:pPr>
    </w:p>
    <w:tbl>
      <w:tblPr>
        <w:tblW w:w="4654" w:type="dxa"/>
        <w:tblInd w:w="134" w:type="dxa"/>
        <w:tblLook w:val="0000"/>
      </w:tblPr>
      <w:tblGrid>
        <w:gridCol w:w="1429"/>
        <w:gridCol w:w="303"/>
        <w:gridCol w:w="1478"/>
        <w:gridCol w:w="1141"/>
        <w:gridCol w:w="359"/>
      </w:tblGrid>
      <w:tr w:rsidR="004C0634" w:rsidRPr="00F378BB" w:rsidTr="004C0634">
        <w:trPr>
          <w:trHeight w:val="255"/>
        </w:trPr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0634" w:rsidRPr="00F378BB" w:rsidRDefault="004C0634" w:rsidP="00032E09">
            <w:pPr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r w:rsidRPr="00F378B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Sim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634" w:rsidRPr="00F378BB" w:rsidRDefault="004C0634" w:rsidP="00032E09">
            <w:pPr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0634" w:rsidRPr="00F378BB" w:rsidRDefault="004C0634" w:rsidP="00032E09">
            <w:pPr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0634" w:rsidRPr="00F378BB" w:rsidRDefault="004C0634" w:rsidP="00032E09">
            <w:pPr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proofErr w:type="spellStart"/>
            <w:r w:rsidRPr="00F378B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Não</w:t>
            </w:r>
            <w:proofErr w:type="spellEnd"/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634" w:rsidRPr="00F378BB" w:rsidRDefault="0058260A" w:rsidP="00032E09">
            <w:pPr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r w:rsidRPr="00F378B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X</w:t>
            </w:r>
          </w:p>
        </w:tc>
      </w:tr>
    </w:tbl>
    <w:p w:rsidR="0070157E" w:rsidRPr="00F378BB" w:rsidRDefault="0070157E" w:rsidP="00032E09">
      <w:pPr>
        <w:jc w:val="both"/>
        <w:rPr>
          <w:rFonts w:asciiTheme="majorHAnsi" w:hAnsiTheme="majorHAnsi" w:cs="Arial"/>
          <w:sz w:val="20"/>
          <w:szCs w:val="20"/>
          <w:lang w:val="en-US" w:eastAsia="en-US"/>
        </w:rPr>
      </w:pPr>
    </w:p>
    <w:p w:rsidR="0070157E" w:rsidRPr="00F378BB" w:rsidRDefault="004C0634" w:rsidP="00032E09">
      <w:pPr>
        <w:spacing w:line="360" w:lineRule="auto"/>
        <w:jc w:val="both"/>
        <w:rPr>
          <w:rFonts w:asciiTheme="majorHAnsi" w:hAnsiTheme="majorHAnsi" w:cs="Arial"/>
          <w:sz w:val="20"/>
          <w:szCs w:val="20"/>
          <w:lang w:eastAsia="en-US"/>
        </w:rPr>
      </w:pPr>
      <w:r w:rsidRPr="00F378BB">
        <w:rPr>
          <w:rFonts w:asciiTheme="majorHAnsi" w:hAnsiTheme="majorHAnsi" w:cs="Arial"/>
          <w:sz w:val="20"/>
          <w:szCs w:val="20"/>
          <w:lang w:eastAsia="en-US"/>
        </w:rPr>
        <w:t xml:space="preserve">Caso a resposta seja </w:t>
      </w:r>
      <w:r w:rsidR="00053990" w:rsidRPr="00F378BB">
        <w:rPr>
          <w:rFonts w:asciiTheme="majorHAnsi" w:hAnsiTheme="majorHAnsi" w:cs="Arial"/>
          <w:sz w:val="20"/>
          <w:szCs w:val="20"/>
          <w:lang w:eastAsia="en-US"/>
        </w:rPr>
        <w:t>‘</w:t>
      </w:r>
      <w:r w:rsidRPr="00F378BB">
        <w:rPr>
          <w:rFonts w:asciiTheme="majorHAnsi" w:hAnsiTheme="majorHAnsi" w:cs="Arial"/>
          <w:sz w:val="20"/>
          <w:szCs w:val="20"/>
          <w:lang w:eastAsia="en-US"/>
        </w:rPr>
        <w:t>Sim</w:t>
      </w:r>
      <w:r w:rsidR="00053990" w:rsidRPr="00F378BB">
        <w:rPr>
          <w:rFonts w:asciiTheme="majorHAnsi" w:hAnsiTheme="majorHAnsi" w:cs="Arial"/>
          <w:sz w:val="20"/>
          <w:szCs w:val="20"/>
          <w:lang w:eastAsia="en-US"/>
        </w:rPr>
        <w:t>’</w:t>
      </w:r>
      <w:r w:rsidRPr="00F378BB">
        <w:rPr>
          <w:rFonts w:asciiTheme="majorHAnsi" w:hAnsiTheme="majorHAnsi" w:cs="Arial"/>
          <w:sz w:val="20"/>
          <w:szCs w:val="20"/>
          <w:lang w:eastAsia="en-US"/>
        </w:rPr>
        <w:t>, gostaríamos que nos enviasse uma cópia da candidatura, cont</w:t>
      </w:r>
      <w:r w:rsidR="00BD5D0E">
        <w:rPr>
          <w:rFonts w:asciiTheme="majorHAnsi" w:hAnsiTheme="majorHAnsi" w:cs="Arial"/>
          <w:sz w:val="20"/>
          <w:szCs w:val="20"/>
          <w:lang w:eastAsia="en-US"/>
        </w:rPr>
        <w:t>rato e pedidos de pagamento efe</w:t>
      </w:r>
      <w:r w:rsidRPr="00F378BB">
        <w:rPr>
          <w:rFonts w:asciiTheme="majorHAnsi" w:hAnsiTheme="majorHAnsi" w:cs="Arial"/>
          <w:sz w:val="20"/>
          <w:szCs w:val="20"/>
          <w:lang w:eastAsia="en-US"/>
        </w:rPr>
        <w:t>tuados no âmbito deste financiamento.</w:t>
      </w:r>
    </w:p>
    <w:p w:rsidR="006A17D6" w:rsidRPr="00F378BB" w:rsidRDefault="006A17D6" w:rsidP="00032E09">
      <w:pPr>
        <w:spacing w:line="360" w:lineRule="auto"/>
        <w:jc w:val="both"/>
        <w:rPr>
          <w:rFonts w:asciiTheme="majorHAnsi" w:hAnsiTheme="majorHAnsi" w:cs="Arial"/>
          <w:sz w:val="20"/>
          <w:szCs w:val="20"/>
          <w:lang w:eastAsia="en-US"/>
        </w:rPr>
      </w:pPr>
    </w:p>
    <w:p w:rsidR="007966BF" w:rsidRPr="00F378BB" w:rsidRDefault="007966BF" w:rsidP="00032E09">
      <w:pPr>
        <w:spacing w:line="360" w:lineRule="auto"/>
        <w:jc w:val="both"/>
        <w:rPr>
          <w:rFonts w:asciiTheme="majorHAnsi" w:hAnsiTheme="majorHAnsi" w:cs="Arial"/>
          <w:b/>
          <w:bCs/>
          <w:sz w:val="20"/>
          <w:szCs w:val="20"/>
          <w:lang w:val="en-US" w:eastAsia="en-US"/>
        </w:rPr>
      </w:pPr>
      <w:proofErr w:type="spellStart"/>
      <w:r w:rsidRPr="00F378BB">
        <w:rPr>
          <w:rFonts w:asciiTheme="majorHAnsi" w:hAnsiTheme="majorHAnsi" w:cs="Arial"/>
          <w:b/>
          <w:bCs/>
          <w:sz w:val="20"/>
          <w:szCs w:val="20"/>
          <w:lang w:val="en-US" w:eastAsia="en-US"/>
        </w:rPr>
        <w:t>Outro</w:t>
      </w:r>
      <w:proofErr w:type="spellEnd"/>
      <w:r w:rsidRPr="00F378BB">
        <w:rPr>
          <w:rFonts w:asciiTheme="majorHAnsi" w:hAnsiTheme="majorHAnsi" w:cs="Arial"/>
          <w:b/>
          <w:bCs/>
          <w:sz w:val="20"/>
          <w:szCs w:val="20"/>
          <w:lang w:val="en-US" w:eastAsia="en-US"/>
        </w:rPr>
        <w:t xml:space="preserve"> </w:t>
      </w:r>
      <w:proofErr w:type="spellStart"/>
      <w:r w:rsidRPr="00F378BB">
        <w:rPr>
          <w:rFonts w:asciiTheme="majorHAnsi" w:hAnsiTheme="majorHAnsi" w:cs="Arial"/>
          <w:b/>
          <w:bCs/>
          <w:sz w:val="20"/>
          <w:szCs w:val="20"/>
          <w:lang w:val="en-US" w:eastAsia="en-US"/>
        </w:rPr>
        <w:t>Financiamento</w:t>
      </w:r>
      <w:proofErr w:type="spellEnd"/>
      <w:r w:rsidRPr="00F378BB">
        <w:rPr>
          <w:rFonts w:asciiTheme="majorHAnsi" w:hAnsiTheme="majorHAnsi" w:cs="Arial"/>
          <w:b/>
          <w:bCs/>
          <w:sz w:val="20"/>
          <w:szCs w:val="20"/>
          <w:lang w:val="en-US" w:eastAsia="en-US"/>
        </w:rPr>
        <w:t>?</w:t>
      </w:r>
    </w:p>
    <w:p w:rsidR="007966BF" w:rsidRPr="00F378BB" w:rsidRDefault="007966BF" w:rsidP="00032E09">
      <w:pPr>
        <w:spacing w:line="360" w:lineRule="auto"/>
        <w:jc w:val="both"/>
        <w:rPr>
          <w:rFonts w:asciiTheme="majorHAnsi" w:hAnsiTheme="majorHAnsi" w:cs="Arial"/>
          <w:sz w:val="20"/>
          <w:szCs w:val="20"/>
          <w:lang w:val="en-US" w:eastAsia="en-US"/>
        </w:rPr>
      </w:pPr>
    </w:p>
    <w:tbl>
      <w:tblPr>
        <w:tblW w:w="2236" w:type="dxa"/>
        <w:tblInd w:w="134" w:type="dxa"/>
        <w:tblLook w:val="0000"/>
      </w:tblPr>
      <w:tblGrid>
        <w:gridCol w:w="1921"/>
        <w:gridCol w:w="382"/>
        <w:gridCol w:w="317"/>
      </w:tblGrid>
      <w:tr w:rsidR="007966BF" w:rsidRPr="00F378BB" w:rsidTr="00E969AD">
        <w:trPr>
          <w:trHeight w:val="255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66BF" w:rsidRPr="00F378BB" w:rsidRDefault="007966BF" w:rsidP="00032E09">
            <w:pPr>
              <w:spacing w:line="360" w:lineRule="auto"/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proofErr w:type="spellStart"/>
            <w:r w:rsidRPr="00F378B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Autofinanciamento</w:t>
            </w:r>
            <w:proofErr w:type="spellEnd"/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66BF" w:rsidRPr="00F378BB" w:rsidRDefault="007966BF" w:rsidP="00032E09">
            <w:pPr>
              <w:spacing w:line="360" w:lineRule="auto"/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BF" w:rsidRPr="00F378BB" w:rsidRDefault="00CA6678" w:rsidP="00032E09">
            <w:pPr>
              <w:spacing w:line="360" w:lineRule="auto"/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r w:rsidRPr="00F378B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x</w:t>
            </w:r>
          </w:p>
        </w:tc>
      </w:tr>
      <w:tr w:rsidR="007966BF" w:rsidRPr="00F378BB" w:rsidTr="00E969AD">
        <w:trPr>
          <w:trHeight w:val="255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66BF" w:rsidRPr="00F378BB" w:rsidRDefault="007966BF" w:rsidP="00032E09">
            <w:pPr>
              <w:spacing w:line="360" w:lineRule="auto"/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proofErr w:type="spellStart"/>
            <w:r w:rsidRPr="00F378B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Crédito</w:t>
            </w:r>
            <w:proofErr w:type="spellEnd"/>
            <w:r w:rsidRPr="00F378B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F378B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Bancário</w:t>
            </w:r>
            <w:proofErr w:type="spellEnd"/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66BF" w:rsidRPr="00F378BB" w:rsidRDefault="007966BF" w:rsidP="00032E09">
            <w:pPr>
              <w:spacing w:line="360" w:lineRule="auto"/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BF" w:rsidRPr="00F378BB" w:rsidRDefault="007966BF" w:rsidP="00032E09">
            <w:pPr>
              <w:spacing w:line="360" w:lineRule="auto"/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</w:p>
        </w:tc>
      </w:tr>
    </w:tbl>
    <w:p w:rsidR="007966BF" w:rsidRPr="00F378BB" w:rsidRDefault="007966BF" w:rsidP="00032E09">
      <w:pPr>
        <w:jc w:val="both"/>
        <w:rPr>
          <w:rFonts w:asciiTheme="majorHAnsi" w:hAnsiTheme="majorHAnsi" w:cs="Arial"/>
          <w:sz w:val="20"/>
          <w:szCs w:val="20"/>
          <w:lang w:val="en-US" w:eastAsia="en-US"/>
        </w:rPr>
      </w:pPr>
    </w:p>
    <w:p w:rsidR="006A6432" w:rsidRDefault="006A6432" w:rsidP="00032E09">
      <w:pPr>
        <w:jc w:val="both"/>
        <w:rPr>
          <w:rFonts w:asciiTheme="majorHAnsi" w:hAnsiTheme="majorHAnsi" w:cs="Arial"/>
          <w:sz w:val="20"/>
          <w:szCs w:val="20"/>
          <w:lang w:val="en-US" w:eastAsia="en-US"/>
        </w:rPr>
      </w:pPr>
    </w:p>
    <w:p w:rsidR="006A6432" w:rsidRDefault="006A6432" w:rsidP="00032E09">
      <w:pPr>
        <w:jc w:val="both"/>
        <w:rPr>
          <w:rFonts w:asciiTheme="majorHAnsi" w:hAnsiTheme="majorHAnsi" w:cs="Arial"/>
          <w:sz w:val="20"/>
          <w:szCs w:val="20"/>
          <w:lang w:val="en-US" w:eastAsia="en-US"/>
        </w:rPr>
      </w:pPr>
    </w:p>
    <w:p w:rsidR="00E55E72" w:rsidRDefault="00E55E72" w:rsidP="00032E09">
      <w:pPr>
        <w:jc w:val="both"/>
        <w:rPr>
          <w:rFonts w:asciiTheme="majorHAnsi" w:hAnsiTheme="majorHAnsi" w:cs="Arial"/>
          <w:sz w:val="20"/>
          <w:szCs w:val="20"/>
          <w:lang w:val="en-US" w:eastAsia="en-US"/>
        </w:rPr>
      </w:pPr>
    </w:p>
    <w:p w:rsidR="00E55E72" w:rsidRDefault="00E55E72" w:rsidP="00032E09">
      <w:pPr>
        <w:jc w:val="both"/>
        <w:rPr>
          <w:rFonts w:asciiTheme="majorHAnsi" w:hAnsiTheme="majorHAnsi" w:cs="Arial"/>
          <w:sz w:val="20"/>
          <w:szCs w:val="20"/>
          <w:lang w:val="en-US" w:eastAsia="en-US"/>
        </w:rPr>
      </w:pPr>
    </w:p>
    <w:p w:rsidR="00E55E72" w:rsidRDefault="00E55E72" w:rsidP="00032E09">
      <w:pPr>
        <w:jc w:val="both"/>
        <w:rPr>
          <w:rFonts w:asciiTheme="majorHAnsi" w:hAnsiTheme="majorHAnsi" w:cs="Arial"/>
          <w:sz w:val="20"/>
          <w:szCs w:val="20"/>
          <w:lang w:val="en-US" w:eastAsia="en-US"/>
        </w:rPr>
      </w:pPr>
    </w:p>
    <w:p w:rsidR="00E55E72" w:rsidRDefault="00E55E72" w:rsidP="00032E09">
      <w:pPr>
        <w:jc w:val="both"/>
        <w:rPr>
          <w:rFonts w:asciiTheme="majorHAnsi" w:hAnsiTheme="majorHAnsi" w:cs="Arial"/>
          <w:sz w:val="20"/>
          <w:szCs w:val="20"/>
          <w:lang w:val="en-US" w:eastAsia="en-US"/>
        </w:rPr>
      </w:pPr>
    </w:p>
    <w:p w:rsidR="00E55E72" w:rsidRPr="00F378BB" w:rsidRDefault="00E55E72" w:rsidP="00032E09">
      <w:pPr>
        <w:jc w:val="both"/>
        <w:rPr>
          <w:rFonts w:asciiTheme="majorHAnsi" w:hAnsiTheme="majorHAnsi" w:cs="Arial"/>
          <w:sz w:val="20"/>
          <w:szCs w:val="20"/>
          <w:lang w:val="en-US" w:eastAsia="en-US"/>
        </w:rPr>
      </w:pPr>
    </w:p>
    <w:p w:rsidR="007966BF" w:rsidRPr="00F378BB" w:rsidRDefault="007966BF" w:rsidP="00032E09">
      <w:pPr>
        <w:jc w:val="both"/>
        <w:rPr>
          <w:rFonts w:asciiTheme="majorHAnsi" w:hAnsiTheme="majorHAnsi" w:cs="Arial"/>
          <w:sz w:val="20"/>
          <w:szCs w:val="20"/>
          <w:lang w:eastAsia="en-US"/>
        </w:rPr>
      </w:pPr>
    </w:p>
    <w:p w:rsidR="007966BF" w:rsidRPr="00F378BB" w:rsidRDefault="007966BF" w:rsidP="00032E09">
      <w:pPr>
        <w:jc w:val="both"/>
        <w:rPr>
          <w:rFonts w:asciiTheme="majorHAnsi" w:hAnsiTheme="majorHAnsi" w:cs="Arial"/>
          <w:b/>
          <w:sz w:val="20"/>
          <w:szCs w:val="20"/>
          <w:lang w:eastAsia="en-US"/>
        </w:rPr>
      </w:pPr>
      <w:r w:rsidRPr="00F378BB">
        <w:rPr>
          <w:rFonts w:asciiTheme="majorHAnsi" w:hAnsiTheme="majorHAnsi" w:cs="Arial"/>
          <w:b/>
          <w:sz w:val="20"/>
          <w:szCs w:val="20"/>
          <w:lang w:eastAsia="en-US"/>
        </w:rPr>
        <w:lastRenderedPageBreak/>
        <w:t>Esclarecimentos Orçamentais:</w:t>
      </w:r>
    </w:p>
    <w:p w:rsidR="007966BF" w:rsidRPr="00F378BB" w:rsidRDefault="007966BF" w:rsidP="00032E09">
      <w:pPr>
        <w:jc w:val="both"/>
        <w:rPr>
          <w:rFonts w:asciiTheme="majorHAnsi" w:hAnsiTheme="majorHAnsi" w:cs="Arial"/>
          <w:sz w:val="20"/>
          <w:szCs w:val="20"/>
          <w:lang w:eastAsia="en-US"/>
        </w:rPr>
      </w:pPr>
    </w:p>
    <w:p w:rsidR="00CF7967" w:rsidRDefault="00CF7967" w:rsidP="00CF7967">
      <w:pPr>
        <w:jc w:val="both"/>
        <w:rPr>
          <w:rFonts w:asciiTheme="majorHAnsi" w:hAnsiTheme="majorHAnsi" w:cs="Arial"/>
          <w:sz w:val="20"/>
          <w:szCs w:val="20"/>
          <w:lang w:eastAsia="en-US"/>
        </w:rPr>
      </w:pPr>
      <w:bookmarkStart w:id="2" w:name="_Toc325563783"/>
    </w:p>
    <w:p w:rsidR="00CF7967" w:rsidRDefault="00CF7967" w:rsidP="00CF7967">
      <w:pPr>
        <w:spacing w:line="360" w:lineRule="auto"/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Os itens com a descrição “Fornecimentos e serviços externos aplicáveis (imputação indireta de acordo com o seguinte ponderador: Nº total de horas imputadas ao Projeto/Nº total de horas trabalhadas na Empresa no ano em </w:t>
      </w:r>
      <w:proofErr w:type="gramStart"/>
      <w:r>
        <w:rPr>
          <w:rFonts w:asciiTheme="majorHAnsi" w:hAnsiTheme="majorHAnsi"/>
          <w:bCs/>
          <w:sz w:val="20"/>
          <w:szCs w:val="20"/>
        </w:rPr>
        <w:t>referência)</w:t>
      </w:r>
      <w:proofErr w:type="gramEnd"/>
      <w:r>
        <w:rPr>
          <w:rFonts w:asciiTheme="majorHAnsi" w:hAnsiTheme="majorHAnsi"/>
          <w:bCs/>
          <w:sz w:val="20"/>
          <w:szCs w:val="20"/>
        </w:rPr>
        <w:t xml:space="preserve">”, apresentados na rubrica “Despesas de Funcionamento” do projeto, foram calculados através da aplicação de um coeficiente de imputação ao valor de algumas das </w:t>
      </w:r>
      <w:proofErr w:type="spellStart"/>
      <w:r>
        <w:rPr>
          <w:rFonts w:asciiTheme="majorHAnsi" w:hAnsiTheme="majorHAnsi"/>
          <w:bCs/>
          <w:sz w:val="20"/>
          <w:szCs w:val="20"/>
        </w:rPr>
        <w:t>subrubricas</w:t>
      </w:r>
      <w:proofErr w:type="spellEnd"/>
      <w:r>
        <w:rPr>
          <w:rFonts w:asciiTheme="majorHAnsi" w:hAnsiTheme="majorHAnsi"/>
          <w:bCs/>
          <w:sz w:val="20"/>
          <w:szCs w:val="20"/>
        </w:rPr>
        <w:t xml:space="preserve"> de FSE, conforme consta da Demonstração de Resultados da S</w:t>
      </w:r>
      <w:r w:rsidR="00B6598A">
        <w:rPr>
          <w:rFonts w:asciiTheme="majorHAnsi" w:hAnsiTheme="majorHAnsi"/>
          <w:bCs/>
          <w:sz w:val="20"/>
          <w:szCs w:val="20"/>
        </w:rPr>
        <w:t>iemens</w:t>
      </w:r>
      <w:r>
        <w:rPr>
          <w:rFonts w:asciiTheme="majorHAnsi" w:hAnsiTheme="majorHAnsi"/>
          <w:bCs/>
          <w:sz w:val="20"/>
          <w:szCs w:val="20"/>
        </w:rPr>
        <w:t xml:space="preserve">. As </w:t>
      </w:r>
      <w:proofErr w:type="spellStart"/>
      <w:r>
        <w:rPr>
          <w:rFonts w:asciiTheme="majorHAnsi" w:hAnsiTheme="majorHAnsi"/>
          <w:bCs/>
          <w:sz w:val="20"/>
          <w:szCs w:val="20"/>
        </w:rPr>
        <w:t>subrubricas</w:t>
      </w:r>
      <w:proofErr w:type="spellEnd"/>
      <w:r>
        <w:rPr>
          <w:rFonts w:asciiTheme="majorHAnsi" w:hAnsiTheme="majorHAnsi"/>
          <w:bCs/>
          <w:sz w:val="20"/>
          <w:szCs w:val="20"/>
        </w:rPr>
        <w:t xml:space="preserve"> de FSE em causa e o respetivo valor que consta na Demonstração de Resultados </w:t>
      </w:r>
      <w:r w:rsidR="00B6598A">
        <w:rPr>
          <w:rFonts w:asciiTheme="majorHAnsi" w:hAnsiTheme="majorHAnsi"/>
          <w:bCs/>
          <w:sz w:val="20"/>
          <w:szCs w:val="20"/>
        </w:rPr>
        <w:t>apresentam-se no ficheiro "</w:t>
      </w:r>
      <w:proofErr w:type="spellStart"/>
      <w:r w:rsidR="00B6598A">
        <w:rPr>
          <w:rFonts w:asciiTheme="majorHAnsi" w:hAnsiTheme="majorHAnsi"/>
          <w:bCs/>
          <w:sz w:val="20"/>
          <w:szCs w:val="20"/>
        </w:rPr>
        <w:t>Siemens</w:t>
      </w:r>
      <w:r>
        <w:rPr>
          <w:rFonts w:asciiTheme="majorHAnsi" w:hAnsiTheme="majorHAnsi"/>
          <w:bCs/>
          <w:sz w:val="20"/>
          <w:szCs w:val="20"/>
        </w:rPr>
        <w:t>_SIFIDE</w:t>
      </w:r>
      <w:proofErr w:type="spellEnd"/>
      <w:r>
        <w:rPr>
          <w:rFonts w:asciiTheme="majorHAnsi" w:hAnsiTheme="majorHAnsi"/>
          <w:bCs/>
          <w:sz w:val="20"/>
          <w:szCs w:val="20"/>
        </w:rPr>
        <w:t xml:space="preserve"> 2013_ Simulador e Detalhe Despesas.xlsx” em anexo.</w:t>
      </w:r>
    </w:p>
    <w:p w:rsidR="00CF7967" w:rsidRDefault="00CF7967" w:rsidP="00CF7967">
      <w:pPr>
        <w:spacing w:line="360" w:lineRule="auto"/>
        <w:jc w:val="both"/>
        <w:rPr>
          <w:rFonts w:asciiTheme="majorHAnsi" w:hAnsiTheme="majorHAnsi"/>
          <w:bCs/>
          <w:sz w:val="20"/>
          <w:szCs w:val="20"/>
        </w:rPr>
      </w:pPr>
    </w:p>
    <w:p w:rsidR="00CF7967" w:rsidRDefault="00CF7967" w:rsidP="00CF7967">
      <w:pPr>
        <w:spacing w:line="360" w:lineRule="auto"/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O mesmo ficheiro refere a justificação de imputação das </w:t>
      </w:r>
      <w:proofErr w:type="spellStart"/>
      <w:r>
        <w:rPr>
          <w:rFonts w:asciiTheme="majorHAnsi" w:hAnsiTheme="majorHAnsi"/>
          <w:bCs/>
          <w:sz w:val="20"/>
          <w:szCs w:val="20"/>
        </w:rPr>
        <w:t>subrubricas</w:t>
      </w:r>
      <w:proofErr w:type="spellEnd"/>
      <w:r>
        <w:rPr>
          <w:rFonts w:asciiTheme="majorHAnsi" w:hAnsiTheme="majorHAnsi"/>
          <w:bCs/>
          <w:sz w:val="20"/>
          <w:szCs w:val="20"/>
        </w:rPr>
        <w:t xml:space="preserve"> de FSE ao projeto de I&amp;D realizado pela S</w:t>
      </w:r>
      <w:r w:rsidR="00B6598A">
        <w:rPr>
          <w:rFonts w:asciiTheme="majorHAnsi" w:hAnsiTheme="majorHAnsi"/>
          <w:bCs/>
          <w:sz w:val="20"/>
          <w:szCs w:val="20"/>
        </w:rPr>
        <w:t>iemens</w:t>
      </w:r>
      <w:r>
        <w:rPr>
          <w:rFonts w:asciiTheme="majorHAnsi" w:hAnsiTheme="majorHAnsi"/>
          <w:bCs/>
          <w:sz w:val="20"/>
          <w:szCs w:val="20"/>
        </w:rPr>
        <w:t xml:space="preserve">. O coeficiente de imputação do valor das </w:t>
      </w:r>
      <w:proofErr w:type="spellStart"/>
      <w:r>
        <w:rPr>
          <w:rFonts w:asciiTheme="majorHAnsi" w:hAnsiTheme="majorHAnsi"/>
          <w:bCs/>
          <w:sz w:val="20"/>
          <w:szCs w:val="20"/>
        </w:rPr>
        <w:t>subrubricas</w:t>
      </w:r>
      <w:proofErr w:type="spellEnd"/>
      <w:r>
        <w:rPr>
          <w:rFonts w:asciiTheme="majorHAnsi" w:hAnsiTheme="majorHAnsi"/>
          <w:bCs/>
          <w:sz w:val="20"/>
          <w:szCs w:val="20"/>
        </w:rPr>
        <w:t xml:space="preserve"> de FSE aos diferentes projetos foi calculado do seguinte modo: Total de horas imputadas ao projeto no ano fiscal durante o ano fiscal compreendido entre 1 de outubro de 2013 e 30 de setembro de 2014/ </w:t>
      </w:r>
      <w:r w:rsidR="00B6598A">
        <w:rPr>
          <w:rFonts w:asciiTheme="majorHAnsi" w:hAnsiTheme="majorHAnsi"/>
          <w:bCs/>
          <w:sz w:val="20"/>
          <w:szCs w:val="20"/>
        </w:rPr>
        <w:t xml:space="preserve">Total de horas trabalhadas na Siemens </w:t>
      </w:r>
      <w:r>
        <w:rPr>
          <w:rFonts w:asciiTheme="majorHAnsi" w:hAnsiTheme="majorHAnsi"/>
          <w:bCs/>
          <w:sz w:val="20"/>
          <w:szCs w:val="20"/>
        </w:rPr>
        <w:t xml:space="preserve">durante o mesmo período. Assim, o coeficiente de imputação para o presente projeto é o seguinte: </w:t>
      </w:r>
      <w:r>
        <w:rPr>
          <w:rFonts w:asciiTheme="majorHAnsi" w:hAnsiTheme="majorHAnsi"/>
          <w:bCs/>
          <w:sz w:val="20"/>
          <w:szCs w:val="20"/>
          <w:highlight w:val="lightGray"/>
        </w:rPr>
        <w:t>(…)</w:t>
      </w:r>
      <w:r>
        <w:rPr>
          <w:rFonts w:asciiTheme="majorHAnsi" w:hAnsiTheme="majorHAnsi"/>
          <w:bCs/>
          <w:sz w:val="20"/>
          <w:szCs w:val="20"/>
        </w:rPr>
        <w:t xml:space="preserve"> horas / </w:t>
      </w:r>
      <w:r>
        <w:rPr>
          <w:rFonts w:asciiTheme="majorHAnsi" w:hAnsiTheme="majorHAnsi"/>
          <w:bCs/>
          <w:sz w:val="20"/>
          <w:szCs w:val="20"/>
          <w:highlight w:val="lightGray"/>
        </w:rPr>
        <w:t>(…)</w:t>
      </w:r>
      <w:r>
        <w:rPr>
          <w:rFonts w:asciiTheme="majorHAnsi" w:hAnsiTheme="majorHAnsi"/>
          <w:bCs/>
          <w:sz w:val="20"/>
          <w:szCs w:val="20"/>
        </w:rPr>
        <w:t xml:space="preserve"> horas.</w:t>
      </w:r>
    </w:p>
    <w:p w:rsidR="00CF7967" w:rsidRDefault="00CF7967">
      <w:pPr>
        <w:rPr>
          <w:rFonts w:ascii="Georgia" w:eastAsiaTheme="majorEastAsia" w:hAnsi="Georgia" w:cstheme="majorBidi"/>
          <w:b/>
          <w:bCs/>
          <w:i/>
          <w:color w:val="DC6900" w:themeColor="text2"/>
          <w:sz w:val="32"/>
          <w:szCs w:val="26"/>
          <w:lang w:eastAsia="en-US"/>
        </w:rPr>
      </w:pPr>
      <w:r>
        <w:br w:type="page"/>
      </w:r>
    </w:p>
    <w:p w:rsidR="00953876" w:rsidRPr="006D0A9F" w:rsidRDefault="0070157E" w:rsidP="00032E09">
      <w:pPr>
        <w:pStyle w:val="Heading2"/>
        <w:jc w:val="both"/>
        <w:rPr>
          <w:lang w:val="pt-PT"/>
        </w:rPr>
      </w:pPr>
      <w:r w:rsidRPr="006D0A9F">
        <w:rPr>
          <w:lang w:val="pt-PT"/>
        </w:rPr>
        <w:lastRenderedPageBreak/>
        <w:t xml:space="preserve">3. </w:t>
      </w:r>
      <w:r w:rsidR="00243170" w:rsidRPr="006D0A9F">
        <w:rPr>
          <w:lang w:val="pt-PT"/>
        </w:rPr>
        <w:t>Carácter inovador</w:t>
      </w:r>
      <w:bookmarkEnd w:id="2"/>
    </w:p>
    <w:p w:rsidR="0070157E" w:rsidRPr="00843038" w:rsidRDefault="0070157E" w:rsidP="00032E09">
      <w:pPr>
        <w:jc w:val="both"/>
        <w:rPr>
          <w:rFonts w:asciiTheme="majorHAnsi" w:hAnsiTheme="majorHAnsi" w:cs="Arial"/>
          <w:sz w:val="16"/>
          <w:szCs w:val="16"/>
          <w:lang w:eastAsia="en-US"/>
        </w:rPr>
      </w:pPr>
    </w:p>
    <w:p w:rsidR="00953876" w:rsidRPr="00843038" w:rsidRDefault="00953876" w:rsidP="00032E09">
      <w:pPr>
        <w:jc w:val="both"/>
        <w:rPr>
          <w:rFonts w:asciiTheme="majorHAnsi" w:hAnsiTheme="majorHAnsi" w:cs="Arial"/>
          <w:sz w:val="16"/>
          <w:szCs w:val="16"/>
          <w:lang w:eastAsia="en-US"/>
        </w:rPr>
      </w:pPr>
    </w:p>
    <w:p w:rsidR="00953876" w:rsidRPr="00F378BB" w:rsidRDefault="00BD5D0E" w:rsidP="00032E09">
      <w:pPr>
        <w:spacing w:line="276" w:lineRule="auto"/>
        <w:jc w:val="both"/>
        <w:rPr>
          <w:rFonts w:asciiTheme="majorHAnsi" w:hAnsiTheme="majorHAnsi" w:cs="Arial"/>
          <w:b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/>
          <w:bCs/>
          <w:sz w:val="20"/>
          <w:szCs w:val="20"/>
          <w:lang w:eastAsia="en-US"/>
        </w:rPr>
        <w:t>O proje</w:t>
      </w:r>
      <w:r w:rsidR="00953876" w:rsidRPr="00F378BB">
        <w:rPr>
          <w:rFonts w:asciiTheme="majorHAnsi" w:hAnsiTheme="majorHAnsi" w:cs="Arial"/>
          <w:b/>
          <w:bCs/>
          <w:sz w:val="20"/>
          <w:szCs w:val="20"/>
          <w:lang w:eastAsia="en-US"/>
        </w:rPr>
        <w:t>to é:</w:t>
      </w:r>
    </w:p>
    <w:p w:rsidR="00953876" w:rsidRPr="00F378BB" w:rsidRDefault="00953876" w:rsidP="00032E09">
      <w:pPr>
        <w:spacing w:line="276" w:lineRule="auto"/>
        <w:jc w:val="both"/>
        <w:rPr>
          <w:rFonts w:asciiTheme="majorHAnsi" w:hAnsiTheme="majorHAnsi" w:cs="Arial"/>
          <w:sz w:val="20"/>
          <w:szCs w:val="20"/>
          <w:lang w:eastAsia="en-US"/>
        </w:rPr>
      </w:pPr>
    </w:p>
    <w:tbl>
      <w:tblPr>
        <w:tblW w:w="5222" w:type="dxa"/>
        <w:tblInd w:w="134" w:type="dxa"/>
        <w:tblLook w:val="0000"/>
      </w:tblPr>
      <w:tblGrid>
        <w:gridCol w:w="1534"/>
        <w:gridCol w:w="323"/>
        <w:gridCol w:w="296"/>
        <w:gridCol w:w="2746"/>
        <w:gridCol w:w="323"/>
      </w:tblGrid>
      <w:tr w:rsidR="00953876" w:rsidRPr="00F378BB" w:rsidTr="00F739BE">
        <w:trPr>
          <w:trHeight w:val="383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F378BB" w:rsidRDefault="00953876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r w:rsidRPr="00F378B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Novo</w:t>
            </w:r>
            <w:r w:rsidR="00063071" w:rsidRPr="00F378B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876" w:rsidRPr="00F378BB" w:rsidRDefault="0016487B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F378BB" w:rsidRDefault="00953876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F378BB" w:rsidRDefault="00BD5D0E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eastAsia="en-US"/>
              </w:rPr>
              <w:t>Continuação de Proje</w:t>
            </w:r>
            <w:r w:rsidR="00953876" w:rsidRPr="00F378BB">
              <w:rPr>
                <w:rFonts w:asciiTheme="majorHAnsi" w:hAnsiTheme="majorHAnsi" w:cs="Arial"/>
                <w:sz w:val="20"/>
                <w:szCs w:val="20"/>
                <w:lang w:eastAsia="en-US"/>
              </w:rPr>
              <w:t>to Anterior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876" w:rsidRPr="00F378BB" w:rsidRDefault="00953876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</w:p>
        </w:tc>
      </w:tr>
    </w:tbl>
    <w:p w:rsidR="00EE75DF" w:rsidRPr="00F378BB" w:rsidRDefault="00EE75DF" w:rsidP="00032E09">
      <w:pPr>
        <w:spacing w:line="276" w:lineRule="auto"/>
        <w:jc w:val="both"/>
        <w:rPr>
          <w:rFonts w:asciiTheme="majorHAnsi" w:hAnsiTheme="majorHAnsi" w:cs="Arial"/>
          <w:sz w:val="20"/>
          <w:szCs w:val="20"/>
          <w:lang w:val="en-US" w:eastAsia="en-US"/>
        </w:rPr>
      </w:pPr>
    </w:p>
    <w:p w:rsidR="00953876" w:rsidRPr="00F378BB" w:rsidRDefault="004D5438" w:rsidP="00032E09">
      <w:pPr>
        <w:spacing w:line="276" w:lineRule="auto"/>
        <w:jc w:val="both"/>
        <w:rPr>
          <w:rFonts w:asciiTheme="majorHAnsi" w:hAnsiTheme="majorHAnsi" w:cs="Arial"/>
          <w:b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/>
          <w:bCs/>
          <w:sz w:val="20"/>
          <w:szCs w:val="20"/>
          <w:lang w:eastAsia="en-US"/>
        </w:rPr>
        <w:t>A origem da Ideia do Proje</w:t>
      </w:r>
      <w:r w:rsidR="00953876" w:rsidRPr="00F378BB">
        <w:rPr>
          <w:rFonts w:asciiTheme="majorHAnsi" w:hAnsiTheme="majorHAnsi" w:cs="Arial"/>
          <w:b/>
          <w:bCs/>
          <w:sz w:val="20"/>
          <w:szCs w:val="20"/>
          <w:lang w:eastAsia="en-US"/>
        </w:rPr>
        <w:t>to é Interna ou Externa?</w:t>
      </w:r>
    </w:p>
    <w:p w:rsidR="00953876" w:rsidRPr="00F378BB" w:rsidRDefault="00953876" w:rsidP="00032E09">
      <w:pPr>
        <w:spacing w:line="276" w:lineRule="auto"/>
        <w:jc w:val="both"/>
        <w:rPr>
          <w:rFonts w:asciiTheme="majorHAnsi" w:hAnsiTheme="majorHAnsi" w:cs="Arial"/>
          <w:b/>
          <w:bCs/>
          <w:sz w:val="20"/>
          <w:szCs w:val="20"/>
          <w:lang w:eastAsia="en-US"/>
        </w:rPr>
      </w:pPr>
    </w:p>
    <w:tbl>
      <w:tblPr>
        <w:tblW w:w="3770" w:type="dxa"/>
        <w:tblInd w:w="134" w:type="dxa"/>
        <w:tblLook w:val="0000"/>
      </w:tblPr>
      <w:tblGrid>
        <w:gridCol w:w="1534"/>
        <w:gridCol w:w="338"/>
        <w:gridCol w:w="312"/>
        <w:gridCol w:w="1416"/>
        <w:gridCol w:w="317"/>
      </w:tblGrid>
      <w:tr w:rsidR="00953876" w:rsidRPr="00CC1FEC" w:rsidTr="004901BE">
        <w:trPr>
          <w:trHeight w:val="255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b/>
                <w:bCs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b/>
                <w:bCs/>
                <w:sz w:val="20"/>
                <w:szCs w:val="20"/>
                <w:lang w:eastAsia="en-US"/>
              </w:rPr>
              <w:t>Se Interna: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b/>
                <w:bCs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b/>
                <w:bCs/>
                <w:sz w:val="20"/>
                <w:szCs w:val="20"/>
                <w:lang w:eastAsia="en-US"/>
              </w:rPr>
              <w:t>Se Externa: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  <w:tr w:rsidR="00953876" w:rsidRPr="00CC1FEC" w:rsidTr="004901BE">
        <w:trPr>
          <w:trHeight w:val="255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proofErr w:type="spellStart"/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Dep</w:t>
            </w:r>
            <w:proofErr w:type="spellEnd"/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. I&amp;D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Universidade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876" w:rsidRPr="00CC1FEC" w:rsidRDefault="008875C7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proofErr w:type="gramStart"/>
            <w:r>
              <w:rPr>
                <w:rFonts w:asciiTheme="majorHAnsi" w:hAnsiTheme="majorHAnsi" w:cs="Arial"/>
                <w:sz w:val="20"/>
                <w:szCs w:val="20"/>
                <w:lang w:eastAsia="en-US"/>
              </w:rPr>
              <w:t>x</w:t>
            </w:r>
            <w:proofErr w:type="gramEnd"/>
          </w:p>
        </w:tc>
      </w:tr>
      <w:tr w:rsidR="00953876" w:rsidRPr="00CC1FEC" w:rsidTr="004901BE">
        <w:trPr>
          <w:trHeight w:val="255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Produção</w:t>
            </w: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Fornecedores</w:t>
            </w: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  <w:tr w:rsidR="00953876" w:rsidRPr="00CC1FEC" w:rsidTr="004901BE">
        <w:trPr>
          <w:trHeight w:val="255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MKT e Vendas</w:t>
            </w: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Clientes</w:t>
            </w: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  <w:tr w:rsidR="00953876" w:rsidRPr="00CC1FEC" w:rsidTr="004901BE">
        <w:trPr>
          <w:trHeight w:val="255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Administração</w:t>
            </w: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Concorrentes</w:t>
            </w: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  <w:tr w:rsidR="00953876" w:rsidRPr="00CC1FEC" w:rsidTr="004901BE">
        <w:trPr>
          <w:trHeight w:val="255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Outra</w:t>
            </w: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876" w:rsidRPr="00CC1FEC" w:rsidRDefault="008875C7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proofErr w:type="gramStart"/>
            <w:r>
              <w:rPr>
                <w:rFonts w:asciiTheme="majorHAnsi" w:hAnsiTheme="majorHAnsi" w:cs="Arial"/>
                <w:sz w:val="20"/>
                <w:szCs w:val="20"/>
                <w:lang w:eastAsia="en-US"/>
              </w:rPr>
              <w:t>x</w:t>
            </w:r>
            <w:proofErr w:type="gramEnd"/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Consultores</w:t>
            </w: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ind w:left="27" w:hanging="27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</w:tbl>
    <w:p w:rsidR="0070157E" w:rsidRPr="00CC1FEC" w:rsidRDefault="0070157E" w:rsidP="00032E09">
      <w:pPr>
        <w:spacing w:line="276" w:lineRule="auto"/>
        <w:jc w:val="both"/>
        <w:rPr>
          <w:rFonts w:asciiTheme="majorHAnsi" w:hAnsiTheme="majorHAnsi" w:cs="Arial"/>
          <w:b/>
          <w:bCs/>
          <w:sz w:val="20"/>
          <w:szCs w:val="20"/>
          <w:lang w:eastAsia="en-US"/>
        </w:rPr>
      </w:pPr>
    </w:p>
    <w:p w:rsidR="000C2006" w:rsidRDefault="000C2006" w:rsidP="00032E09">
      <w:pPr>
        <w:spacing w:line="276" w:lineRule="auto"/>
        <w:jc w:val="both"/>
        <w:rPr>
          <w:rFonts w:asciiTheme="majorHAnsi" w:hAnsiTheme="majorHAnsi" w:cs="Arial"/>
          <w:b/>
          <w:bCs/>
          <w:sz w:val="20"/>
          <w:szCs w:val="20"/>
          <w:lang w:eastAsia="en-US"/>
        </w:rPr>
      </w:pPr>
    </w:p>
    <w:p w:rsidR="00953876" w:rsidRPr="00CC1FEC" w:rsidRDefault="005E64F8" w:rsidP="00032E09">
      <w:pPr>
        <w:spacing w:line="276" w:lineRule="auto"/>
        <w:jc w:val="both"/>
        <w:rPr>
          <w:rFonts w:asciiTheme="majorHAnsi" w:hAnsiTheme="majorHAnsi" w:cs="Arial"/>
          <w:sz w:val="20"/>
          <w:szCs w:val="20"/>
          <w:lang w:eastAsia="en-US"/>
        </w:rPr>
      </w:pPr>
      <w:r w:rsidRPr="00CC1FEC">
        <w:rPr>
          <w:rFonts w:asciiTheme="majorHAnsi" w:hAnsiTheme="majorHAnsi" w:cs="Arial"/>
          <w:b/>
          <w:bCs/>
          <w:sz w:val="20"/>
          <w:szCs w:val="20"/>
          <w:lang w:eastAsia="en-US"/>
        </w:rPr>
        <w:t>Tipo de inovação</w:t>
      </w:r>
    </w:p>
    <w:p w:rsidR="00953876" w:rsidRPr="00CC1FEC" w:rsidRDefault="00953876" w:rsidP="00032E09">
      <w:pPr>
        <w:spacing w:line="276" w:lineRule="auto"/>
        <w:jc w:val="both"/>
        <w:rPr>
          <w:rFonts w:asciiTheme="majorHAnsi" w:hAnsiTheme="majorHAnsi" w:cs="Arial"/>
          <w:sz w:val="20"/>
          <w:szCs w:val="20"/>
          <w:lang w:eastAsia="en-US"/>
        </w:rPr>
      </w:pPr>
    </w:p>
    <w:tbl>
      <w:tblPr>
        <w:tblW w:w="2132" w:type="dxa"/>
        <w:tblInd w:w="134" w:type="dxa"/>
        <w:tblLook w:val="0000"/>
      </w:tblPr>
      <w:tblGrid>
        <w:gridCol w:w="1820"/>
        <w:gridCol w:w="317"/>
      </w:tblGrid>
      <w:tr w:rsidR="005E64F8" w:rsidRPr="00CC1FEC" w:rsidTr="005E64F8">
        <w:trPr>
          <w:trHeight w:val="25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64F8" w:rsidRPr="00CC1FEC" w:rsidRDefault="005E64F8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Produto/Serviço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64F8" w:rsidRPr="00CC1FEC" w:rsidRDefault="005E64F8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  <w:tr w:rsidR="005E64F8" w:rsidRPr="00CC1FEC" w:rsidTr="005E64F8">
        <w:trPr>
          <w:trHeight w:val="25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64F8" w:rsidRPr="00CC1FEC" w:rsidRDefault="005E64F8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Processo</w:t>
            </w: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64F8" w:rsidRPr="00CC1FEC" w:rsidRDefault="006A6432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proofErr w:type="gramStart"/>
            <w:r>
              <w:rPr>
                <w:rFonts w:asciiTheme="majorHAnsi" w:hAnsiTheme="majorHAnsi" w:cs="Arial"/>
                <w:sz w:val="20"/>
                <w:szCs w:val="20"/>
                <w:lang w:eastAsia="en-US"/>
              </w:rPr>
              <w:t>x</w:t>
            </w:r>
            <w:proofErr w:type="gramEnd"/>
          </w:p>
        </w:tc>
      </w:tr>
      <w:tr w:rsidR="005E64F8" w:rsidRPr="00CC1FEC" w:rsidTr="005E64F8">
        <w:trPr>
          <w:trHeight w:val="25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64F8" w:rsidRPr="00CC1FEC" w:rsidRDefault="005E64F8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Organizacional</w:t>
            </w: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64F8" w:rsidRPr="00CC1FEC" w:rsidRDefault="005E64F8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  <w:tr w:rsidR="005E64F8" w:rsidRPr="00CC1FEC" w:rsidTr="005E64F8">
        <w:trPr>
          <w:trHeight w:val="25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64F8" w:rsidRPr="00CC1FEC" w:rsidRDefault="005E64F8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Marketing</w:t>
            </w: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64F8" w:rsidRPr="00CC1FEC" w:rsidRDefault="005E64F8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</w:tbl>
    <w:p w:rsidR="00953876" w:rsidRPr="00CC1FEC" w:rsidRDefault="00953876" w:rsidP="00032E09">
      <w:pPr>
        <w:spacing w:line="276" w:lineRule="auto"/>
        <w:jc w:val="both"/>
        <w:rPr>
          <w:rFonts w:asciiTheme="majorHAnsi" w:hAnsiTheme="majorHAnsi" w:cs="Arial"/>
          <w:sz w:val="20"/>
          <w:szCs w:val="20"/>
          <w:lang w:eastAsia="en-US"/>
        </w:rPr>
      </w:pPr>
    </w:p>
    <w:p w:rsidR="00953876" w:rsidRPr="00CC1FEC" w:rsidRDefault="00953876" w:rsidP="00032E09">
      <w:pPr>
        <w:spacing w:line="276" w:lineRule="auto"/>
        <w:jc w:val="both"/>
        <w:rPr>
          <w:rFonts w:asciiTheme="majorHAnsi" w:hAnsiTheme="majorHAnsi" w:cs="Arial"/>
          <w:sz w:val="20"/>
          <w:szCs w:val="20"/>
          <w:lang w:eastAsia="en-US"/>
        </w:rPr>
      </w:pPr>
    </w:p>
    <w:p w:rsidR="00953876" w:rsidRPr="00CC1FEC" w:rsidRDefault="00D35A10" w:rsidP="00032E09">
      <w:pPr>
        <w:spacing w:line="276" w:lineRule="auto"/>
        <w:jc w:val="both"/>
        <w:rPr>
          <w:rFonts w:asciiTheme="majorHAnsi" w:hAnsiTheme="majorHAnsi" w:cs="Arial"/>
          <w:b/>
          <w:bCs/>
          <w:sz w:val="20"/>
          <w:szCs w:val="20"/>
          <w:lang w:eastAsia="en-US"/>
        </w:rPr>
      </w:pPr>
      <w:r w:rsidRPr="00CC1FEC">
        <w:rPr>
          <w:rFonts w:asciiTheme="majorHAnsi" w:hAnsiTheme="majorHAnsi" w:cs="Arial"/>
          <w:b/>
          <w:bCs/>
          <w:sz w:val="20"/>
          <w:szCs w:val="20"/>
          <w:lang w:eastAsia="en-US"/>
        </w:rPr>
        <w:t>Â</w:t>
      </w:r>
      <w:r w:rsidR="00953876" w:rsidRPr="00CC1FEC">
        <w:rPr>
          <w:rFonts w:asciiTheme="majorHAnsi" w:hAnsiTheme="majorHAnsi" w:cs="Arial"/>
          <w:b/>
          <w:bCs/>
          <w:sz w:val="20"/>
          <w:szCs w:val="20"/>
          <w:lang w:eastAsia="en-US"/>
        </w:rPr>
        <w:t>mbito da inovação</w:t>
      </w:r>
    </w:p>
    <w:p w:rsidR="0070157E" w:rsidRPr="00CC1FEC" w:rsidRDefault="0070157E" w:rsidP="00032E09">
      <w:pPr>
        <w:spacing w:line="276" w:lineRule="auto"/>
        <w:jc w:val="both"/>
        <w:rPr>
          <w:rFonts w:asciiTheme="majorHAnsi" w:hAnsiTheme="majorHAnsi" w:cs="Arial"/>
          <w:sz w:val="20"/>
          <w:szCs w:val="20"/>
          <w:lang w:eastAsia="en-US"/>
        </w:rPr>
      </w:pPr>
    </w:p>
    <w:tbl>
      <w:tblPr>
        <w:tblW w:w="3552" w:type="dxa"/>
        <w:tblInd w:w="134" w:type="dxa"/>
        <w:tblLook w:val="0000"/>
      </w:tblPr>
      <w:tblGrid>
        <w:gridCol w:w="3235"/>
        <w:gridCol w:w="317"/>
      </w:tblGrid>
      <w:tr w:rsidR="00953876" w:rsidRPr="00CC1FEC" w:rsidTr="005D5664">
        <w:trPr>
          <w:trHeight w:val="255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Empresa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  <w:tr w:rsidR="00953876" w:rsidRPr="00CC1FEC" w:rsidTr="005D5664">
        <w:trPr>
          <w:trHeight w:val="255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Sector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  <w:tr w:rsidR="00953876" w:rsidRPr="00CC1FEC" w:rsidTr="005D5664">
        <w:trPr>
          <w:trHeight w:val="255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Mercado Nacional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  <w:tr w:rsidR="00953876" w:rsidRPr="00CC1FEC" w:rsidTr="005D5664">
        <w:trPr>
          <w:trHeight w:val="255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876" w:rsidRPr="00CC1FEC" w:rsidRDefault="00953876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Mercado Internacional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876" w:rsidRPr="00CC1FEC" w:rsidRDefault="006A6432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proofErr w:type="gramStart"/>
            <w:r>
              <w:rPr>
                <w:rFonts w:asciiTheme="majorHAnsi" w:hAnsiTheme="majorHAnsi" w:cs="Arial"/>
                <w:sz w:val="20"/>
                <w:szCs w:val="20"/>
                <w:lang w:eastAsia="en-US"/>
              </w:rPr>
              <w:t>x</w:t>
            </w:r>
            <w:proofErr w:type="gramEnd"/>
          </w:p>
        </w:tc>
      </w:tr>
    </w:tbl>
    <w:p w:rsidR="0070157E" w:rsidRPr="00CC1FEC" w:rsidRDefault="0070157E" w:rsidP="00032E09">
      <w:pPr>
        <w:spacing w:line="276" w:lineRule="auto"/>
        <w:jc w:val="both"/>
        <w:rPr>
          <w:rFonts w:asciiTheme="majorHAnsi" w:hAnsiTheme="majorHAnsi" w:cs="Arial"/>
          <w:sz w:val="20"/>
          <w:szCs w:val="20"/>
          <w:lang w:eastAsia="en-US"/>
        </w:rPr>
      </w:pPr>
    </w:p>
    <w:p w:rsidR="004901BE" w:rsidRPr="00CC1FEC" w:rsidRDefault="00BD5D0E" w:rsidP="00032E09">
      <w:pPr>
        <w:spacing w:line="276" w:lineRule="auto"/>
        <w:jc w:val="both"/>
        <w:rPr>
          <w:rFonts w:asciiTheme="majorHAnsi" w:hAnsiTheme="majorHAnsi" w:cs="Arial"/>
          <w:b/>
          <w:bCs/>
          <w:sz w:val="20"/>
          <w:szCs w:val="20"/>
          <w:lang w:eastAsia="en-US"/>
        </w:rPr>
      </w:pPr>
      <w:r w:rsidRPr="00CC1FEC">
        <w:rPr>
          <w:rFonts w:asciiTheme="majorHAnsi" w:hAnsiTheme="majorHAnsi" w:cs="Arial"/>
          <w:b/>
          <w:bCs/>
          <w:sz w:val="20"/>
          <w:szCs w:val="20"/>
          <w:lang w:eastAsia="en-US"/>
        </w:rPr>
        <w:t>O proje</w:t>
      </w:r>
      <w:r w:rsidR="004901BE" w:rsidRPr="00CC1FEC">
        <w:rPr>
          <w:rFonts w:asciiTheme="majorHAnsi" w:hAnsiTheme="majorHAnsi" w:cs="Arial"/>
          <w:b/>
          <w:bCs/>
          <w:sz w:val="20"/>
          <w:szCs w:val="20"/>
          <w:lang w:eastAsia="en-US"/>
        </w:rPr>
        <w:t>to visa:</w:t>
      </w:r>
    </w:p>
    <w:p w:rsidR="0070157E" w:rsidRPr="00CC1FEC" w:rsidRDefault="0070157E" w:rsidP="00032E09">
      <w:pPr>
        <w:spacing w:line="276" w:lineRule="auto"/>
        <w:jc w:val="both"/>
        <w:rPr>
          <w:rFonts w:asciiTheme="majorHAnsi" w:hAnsiTheme="majorHAnsi" w:cs="Arial"/>
          <w:b/>
          <w:bCs/>
          <w:sz w:val="20"/>
          <w:szCs w:val="20"/>
          <w:lang w:eastAsia="en-US"/>
        </w:rPr>
      </w:pPr>
    </w:p>
    <w:tbl>
      <w:tblPr>
        <w:tblW w:w="3547" w:type="dxa"/>
        <w:tblInd w:w="134" w:type="dxa"/>
        <w:tblLook w:val="0000"/>
      </w:tblPr>
      <w:tblGrid>
        <w:gridCol w:w="3224"/>
        <w:gridCol w:w="323"/>
      </w:tblGrid>
      <w:tr w:rsidR="004901BE" w:rsidRPr="00CC1FEC" w:rsidTr="005652D2">
        <w:trPr>
          <w:trHeight w:val="25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01BE" w:rsidRPr="00CC1FEC" w:rsidRDefault="004901BE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Melhoria de produto existente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1BE" w:rsidRPr="00CC1FEC" w:rsidRDefault="004901BE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  <w:tr w:rsidR="005652D2" w:rsidRPr="00CC1FEC" w:rsidTr="005652D2">
        <w:trPr>
          <w:trHeight w:val="25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D2" w:rsidRPr="00CC1FEC" w:rsidRDefault="005652D2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Alargar a gama de produtos existentes</w:t>
            </w:r>
          </w:p>
        </w:tc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2D2" w:rsidRPr="00CC1FEC" w:rsidRDefault="005652D2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  <w:tr w:rsidR="005652D2" w:rsidRPr="00CC1FEC" w:rsidTr="005652D2">
        <w:trPr>
          <w:trHeight w:val="25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D2" w:rsidRPr="00CC1FEC" w:rsidRDefault="005652D2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CC1FEC">
              <w:rPr>
                <w:rFonts w:asciiTheme="majorHAnsi" w:hAnsiTheme="majorHAnsi" w:cs="Arial"/>
                <w:sz w:val="20"/>
                <w:szCs w:val="20"/>
                <w:lang w:eastAsia="en-US"/>
              </w:rPr>
              <w:t>Novo tipo de produtos</w:t>
            </w:r>
          </w:p>
        </w:tc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2D2" w:rsidRPr="00CC1FEC" w:rsidRDefault="002927AC" w:rsidP="00032E09">
            <w:pPr>
              <w:spacing w:line="276" w:lineRule="auto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proofErr w:type="gramStart"/>
            <w:r>
              <w:rPr>
                <w:rFonts w:asciiTheme="majorHAnsi" w:hAnsiTheme="majorHAnsi" w:cs="Arial"/>
                <w:sz w:val="20"/>
                <w:szCs w:val="20"/>
                <w:lang w:eastAsia="en-US"/>
              </w:rPr>
              <w:t>x</w:t>
            </w:r>
            <w:proofErr w:type="gramEnd"/>
          </w:p>
        </w:tc>
      </w:tr>
    </w:tbl>
    <w:p w:rsidR="004901BE" w:rsidRPr="00F378BB" w:rsidRDefault="004901BE" w:rsidP="00032E09">
      <w:pPr>
        <w:jc w:val="both"/>
        <w:rPr>
          <w:rFonts w:asciiTheme="majorHAnsi" w:hAnsiTheme="majorHAnsi" w:cs="Arial"/>
          <w:sz w:val="20"/>
          <w:szCs w:val="20"/>
          <w:lang w:eastAsia="en-US"/>
        </w:rPr>
      </w:pPr>
    </w:p>
    <w:p w:rsidR="0070157E" w:rsidRPr="00843038" w:rsidRDefault="0070157E" w:rsidP="00032E09">
      <w:pPr>
        <w:jc w:val="both"/>
        <w:rPr>
          <w:rFonts w:asciiTheme="majorHAnsi" w:hAnsiTheme="majorHAnsi" w:cs="Arial"/>
          <w:sz w:val="16"/>
          <w:szCs w:val="16"/>
          <w:lang w:eastAsia="en-US"/>
        </w:rPr>
      </w:pPr>
    </w:p>
    <w:p w:rsidR="0070157E" w:rsidRPr="00843038" w:rsidRDefault="0070157E" w:rsidP="00032E09">
      <w:pPr>
        <w:jc w:val="both"/>
        <w:rPr>
          <w:rFonts w:asciiTheme="majorHAnsi" w:hAnsiTheme="majorHAnsi" w:cs="Arial"/>
          <w:sz w:val="16"/>
          <w:szCs w:val="16"/>
          <w:lang w:eastAsia="en-US"/>
        </w:rPr>
      </w:pPr>
    </w:p>
    <w:p w:rsidR="004901BE" w:rsidRPr="008D7A06" w:rsidRDefault="0070157E" w:rsidP="00032E09">
      <w:pPr>
        <w:pStyle w:val="Heading2"/>
        <w:jc w:val="both"/>
        <w:rPr>
          <w:lang w:val="pt-PT"/>
        </w:rPr>
      </w:pPr>
      <w:r w:rsidRPr="008D7A06">
        <w:rPr>
          <w:rFonts w:cs="Arial"/>
          <w:sz w:val="16"/>
          <w:szCs w:val="16"/>
          <w:lang w:val="pt-PT"/>
        </w:rPr>
        <w:br w:type="page"/>
      </w:r>
      <w:bookmarkStart w:id="3" w:name="_Toc325563784"/>
      <w:r w:rsidRPr="008D7A06">
        <w:rPr>
          <w:lang w:val="pt-PT"/>
        </w:rPr>
        <w:lastRenderedPageBreak/>
        <w:t xml:space="preserve">4. </w:t>
      </w:r>
      <w:r w:rsidR="00BD5D0E">
        <w:rPr>
          <w:lang w:val="pt-PT"/>
        </w:rPr>
        <w:t>Obje</w:t>
      </w:r>
      <w:r w:rsidR="00243170" w:rsidRPr="008D7A06">
        <w:rPr>
          <w:lang w:val="pt-PT"/>
        </w:rPr>
        <w:t>tivos</w:t>
      </w:r>
      <w:bookmarkEnd w:id="3"/>
    </w:p>
    <w:p w:rsidR="00B45496" w:rsidRDefault="00B45496" w:rsidP="00032E09">
      <w:pPr>
        <w:spacing w:after="120"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1E1F0D" w:rsidRPr="007D6288" w:rsidRDefault="005357AB" w:rsidP="00692DC5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 w:rsidRPr="007D6288">
        <w:rPr>
          <w:rFonts w:asciiTheme="majorHAnsi" w:hAnsiTheme="majorHAnsi" w:cs="Arial"/>
          <w:bCs/>
          <w:sz w:val="20"/>
          <w:szCs w:val="20"/>
          <w:lang w:eastAsia="en-US"/>
        </w:rPr>
        <w:t>C</w:t>
      </w:r>
      <w:r w:rsidR="007D6288" w:rsidRPr="007D6288">
        <w:rPr>
          <w:rFonts w:asciiTheme="majorHAnsi" w:hAnsiTheme="majorHAnsi" w:cs="Arial"/>
          <w:bCs/>
          <w:sz w:val="20"/>
          <w:szCs w:val="20"/>
          <w:lang w:eastAsia="en-US"/>
        </w:rPr>
        <w:t>ONTEXTO</w:t>
      </w:r>
    </w:p>
    <w:p w:rsidR="00692DC5" w:rsidRDefault="00692DC5" w:rsidP="00692DC5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692DC5" w:rsidRDefault="001E3167" w:rsidP="00692DC5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>O presente p</w:t>
      </w:r>
      <w:r w:rsidR="00E85F46">
        <w:rPr>
          <w:rFonts w:asciiTheme="majorHAnsi" w:hAnsiTheme="majorHAnsi" w:cs="Arial"/>
          <w:bCs/>
          <w:sz w:val="20"/>
          <w:szCs w:val="20"/>
          <w:lang w:eastAsia="en-US"/>
        </w:rPr>
        <w:t>rojeto insere-se no contexto do desenvolvimento experimental de</w:t>
      </w:r>
      <w:r w:rsidR="006C7DA5">
        <w:rPr>
          <w:rFonts w:asciiTheme="majorHAnsi" w:hAnsiTheme="majorHAnsi" w:cs="Arial"/>
          <w:bCs/>
          <w:sz w:val="20"/>
          <w:szCs w:val="20"/>
          <w:lang w:eastAsia="en-US"/>
        </w:rPr>
        <w:t xml:space="preserve"> soluções de apoio à gestão do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tráfego</w:t>
      </w:r>
      <w:r w:rsidR="00E85F46">
        <w:rPr>
          <w:rFonts w:asciiTheme="majorHAnsi" w:hAnsiTheme="majorHAnsi" w:cs="Arial"/>
          <w:bCs/>
          <w:sz w:val="20"/>
          <w:szCs w:val="20"/>
          <w:lang w:eastAsia="en-US"/>
        </w:rPr>
        <w:t xml:space="preserve"> automóvel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. </w:t>
      </w:r>
    </w:p>
    <w:p w:rsidR="00E85F46" w:rsidRDefault="00E85F46" w:rsidP="00692DC5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E85F46" w:rsidRPr="00692DC5" w:rsidRDefault="00E85F46" w:rsidP="00E85F46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</w:rPr>
      </w:pPr>
      <w:r w:rsidRPr="00692DC5">
        <w:rPr>
          <w:rFonts w:asciiTheme="majorHAnsi" w:hAnsiTheme="majorHAnsi" w:cs="Arial"/>
          <w:bCs/>
          <w:sz w:val="20"/>
          <w:szCs w:val="20"/>
        </w:rPr>
        <w:t xml:space="preserve">A gestão do tráfego </w:t>
      </w:r>
      <w:r>
        <w:rPr>
          <w:rFonts w:asciiTheme="majorHAnsi" w:hAnsiTheme="majorHAnsi" w:cs="Arial"/>
          <w:bCs/>
          <w:sz w:val="20"/>
          <w:szCs w:val="20"/>
        </w:rPr>
        <w:t>automóvel é hoje um dos maiores desafios dos grandes centros urbanos</w:t>
      </w:r>
      <w:r w:rsidR="006C7DA5">
        <w:rPr>
          <w:rFonts w:asciiTheme="majorHAnsi" w:hAnsiTheme="majorHAnsi" w:cs="Arial"/>
          <w:bCs/>
          <w:sz w:val="20"/>
          <w:szCs w:val="20"/>
        </w:rPr>
        <w:t xml:space="preserve">, não só devido ao </w:t>
      </w:r>
      <w:r>
        <w:rPr>
          <w:rFonts w:asciiTheme="majorHAnsi" w:hAnsiTheme="majorHAnsi" w:cs="Arial"/>
          <w:bCs/>
          <w:sz w:val="20"/>
          <w:szCs w:val="20"/>
        </w:rPr>
        <w:t xml:space="preserve">consumo de combustível e impacto ambiental, </w:t>
      </w:r>
      <w:r w:rsidR="006C7DA5">
        <w:rPr>
          <w:rFonts w:asciiTheme="majorHAnsi" w:hAnsiTheme="majorHAnsi" w:cs="Arial"/>
          <w:bCs/>
          <w:sz w:val="20"/>
          <w:szCs w:val="20"/>
        </w:rPr>
        <w:t xml:space="preserve">mas também devido </w:t>
      </w:r>
      <w:r w:rsidR="00A30956">
        <w:rPr>
          <w:rFonts w:asciiTheme="majorHAnsi" w:hAnsiTheme="majorHAnsi" w:cs="Arial"/>
          <w:bCs/>
          <w:sz w:val="20"/>
          <w:szCs w:val="20"/>
        </w:rPr>
        <w:t xml:space="preserve">às consequências </w:t>
      </w:r>
      <w:r>
        <w:rPr>
          <w:rFonts w:asciiTheme="majorHAnsi" w:hAnsiTheme="majorHAnsi" w:cs="Arial"/>
          <w:bCs/>
          <w:sz w:val="20"/>
          <w:szCs w:val="20"/>
        </w:rPr>
        <w:t>no bem-estar e na produtividade das pessoas.</w:t>
      </w:r>
      <w:r w:rsidR="00DB6D8B">
        <w:rPr>
          <w:rFonts w:asciiTheme="majorHAnsi" w:hAnsiTheme="majorHAnsi" w:cs="Arial"/>
          <w:bCs/>
          <w:sz w:val="20"/>
          <w:szCs w:val="20"/>
        </w:rPr>
        <w:t xml:space="preserve"> </w:t>
      </w:r>
    </w:p>
    <w:p w:rsidR="00E85F46" w:rsidRDefault="00E85F46" w:rsidP="00E85F46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A30956" w:rsidRDefault="00E85F46" w:rsidP="00A30956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 w:rsidRPr="00E85F46">
        <w:rPr>
          <w:rFonts w:asciiTheme="majorHAnsi" w:hAnsiTheme="majorHAnsi" w:cs="Arial"/>
          <w:bCs/>
          <w:sz w:val="20"/>
          <w:szCs w:val="20"/>
          <w:lang w:eastAsia="en-US"/>
        </w:rPr>
        <w:t>Par</w:t>
      </w:r>
      <w:r w:rsidR="00DD6B9F">
        <w:rPr>
          <w:rFonts w:asciiTheme="majorHAnsi" w:hAnsiTheme="majorHAnsi" w:cs="Arial"/>
          <w:bCs/>
          <w:sz w:val="20"/>
          <w:szCs w:val="20"/>
          <w:lang w:eastAsia="en-US"/>
        </w:rPr>
        <w:t xml:space="preserve">a </w:t>
      </w:r>
      <w:r w:rsidRPr="00E85F46">
        <w:rPr>
          <w:rFonts w:asciiTheme="majorHAnsi" w:hAnsiTheme="majorHAnsi" w:cs="Arial"/>
          <w:bCs/>
          <w:sz w:val="20"/>
          <w:szCs w:val="20"/>
          <w:lang w:eastAsia="en-US"/>
        </w:rPr>
        <w:t>garantir o bom funcionamento dos fluxo</w:t>
      </w:r>
      <w:r w:rsidR="00DD6B9F">
        <w:rPr>
          <w:rFonts w:asciiTheme="majorHAnsi" w:hAnsiTheme="majorHAnsi" w:cs="Arial"/>
          <w:bCs/>
          <w:sz w:val="20"/>
          <w:szCs w:val="20"/>
          <w:lang w:eastAsia="en-US"/>
        </w:rPr>
        <w:t>s de tráfego n</w:t>
      </w:r>
      <w:r w:rsidRPr="00E85F46">
        <w:rPr>
          <w:rFonts w:asciiTheme="majorHAnsi" w:hAnsiTheme="majorHAnsi" w:cs="Arial"/>
          <w:bCs/>
          <w:sz w:val="20"/>
          <w:szCs w:val="20"/>
          <w:lang w:eastAsia="en-US"/>
        </w:rPr>
        <w:t>a</w:t>
      </w:r>
      <w:r w:rsidR="00DD6B9F">
        <w:rPr>
          <w:rFonts w:asciiTheme="majorHAnsi" w:hAnsiTheme="majorHAnsi" w:cs="Arial"/>
          <w:bCs/>
          <w:sz w:val="20"/>
          <w:szCs w:val="20"/>
          <w:lang w:eastAsia="en-US"/>
        </w:rPr>
        <w:t>s cidades, a Siemens desenvolve</w:t>
      </w:r>
      <w:r w:rsidRPr="00E85F46">
        <w:rPr>
          <w:rFonts w:asciiTheme="majorHAnsi" w:hAnsiTheme="majorHAnsi" w:cs="Arial"/>
          <w:bCs/>
          <w:sz w:val="20"/>
          <w:szCs w:val="20"/>
          <w:lang w:eastAsia="en-US"/>
        </w:rPr>
        <w:t xml:space="preserve"> soluções de mobilidade integrada</w:t>
      </w:r>
      <w:r w:rsidR="00DD6B9F">
        <w:rPr>
          <w:rFonts w:asciiTheme="majorHAnsi" w:hAnsiTheme="majorHAnsi" w:cs="Arial"/>
          <w:bCs/>
          <w:sz w:val="20"/>
          <w:szCs w:val="20"/>
          <w:lang w:eastAsia="en-US"/>
        </w:rPr>
        <w:t>,</w:t>
      </w:r>
      <w:r w:rsidRPr="00E85F46">
        <w:rPr>
          <w:rFonts w:asciiTheme="majorHAnsi" w:hAnsiTheme="majorHAnsi" w:cs="Arial"/>
          <w:bCs/>
          <w:sz w:val="20"/>
          <w:szCs w:val="20"/>
          <w:lang w:eastAsia="en-US"/>
        </w:rPr>
        <w:t xml:space="preserve"> com benefícios muito concretos vis</w:t>
      </w:r>
      <w:r w:rsidR="00DD6B9F">
        <w:rPr>
          <w:rFonts w:asciiTheme="majorHAnsi" w:hAnsiTheme="majorHAnsi" w:cs="Arial"/>
          <w:bCs/>
          <w:sz w:val="20"/>
          <w:szCs w:val="20"/>
          <w:lang w:eastAsia="en-US"/>
        </w:rPr>
        <w:t>íveis em várias metrópoles euro</w:t>
      </w:r>
      <w:r w:rsidRPr="00E85F46">
        <w:rPr>
          <w:rFonts w:asciiTheme="majorHAnsi" w:hAnsiTheme="majorHAnsi" w:cs="Arial"/>
          <w:bCs/>
          <w:sz w:val="20"/>
          <w:szCs w:val="20"/>
          <w:lang w:eastAsia="en-US"/>
        </w:rPr>
        <w:t>peias.</w:t>
      </w:r>
      <w:r w:rsidR="00DD6B9F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r w:rsidR="00882820">
        <w:rPr>
          <w:rFonts w:asciiTheme="majorHAnsi" w:hAnsiTheme="majorHAnsi" w:cs="Arial"/>
          <w:bCs/>
          <w:sz w:val="20"/>
          <w:szCs w:val="20"/>
          <w:lang w:eastAsia="en-US"/>
        </w:rPr>
        <w:t xml:space="preserve">Em Londres, por exemplo, </w:t>
      </w:r>
      <w:r w:rsidR="00882820" w:rsidRPr="00882820">
        <w:rPr>
          <w:rFonts w:asciiTheme="majorHAnsi" w:hAnsiTheme="majorHAnsi" w:cs="Arial"/>
          <w:bCs/>
          <w:sz w:val="20"/>
          <w:szCs w:val="20"/>
          <w:lang w:eastAsia="en-US"/>
        </w:rPr>
        <w:t>a otimização das ligações por comboio entre áreas s</w:t>
      </w:r>
      <w:r w:rsidR="00882820">
        <w:rPr>
          <w:rFonts w:asciiTheme="majorHAnsi" w:hAnsiTheme="majorHAnsi" w:cs="Arial"/>
          <w:bCs/>
          <w:sz w:val="20"/>
          <w:szCs w:val="20"/>
          <w:lang w:eastAsia="en-US"/>
        </w:rPr>
        <w:t xml:space="preserve">uburbanas e o centro da cidade, a implementação de </w:t>
      </w:r>
      <w:r w:rsidR="00882820" w:rsidRPr="00882820">
        <w:rPr>
          <w:rFonts w:asciiTheme="majorHAnsi" w:hAnsiTheme="majorHAnsi" w:cs="Arial"/>
          <w:bCs/>
          <w:sz w:val="20"/>
          <w:szCs w:val="20"/>
          <w:lang w:eastAsia="en-US"/>
        </w:rPr>
        <w:t>um sistema de indicação precisa da localização de ve</w:t>
      </w:r>
      <w:r w:rsidR="00882820">
        <w:rPr>
          <w:rFonts w:asciiTheme="majorHAnsi" w:hAnsiTheme="majorHAnsi" w:cs="Arial"/>
          <w:bCs/>
          <w:sz w:val="20"/>
          <w:szCs w:val="20"/>
          <w:lang w:eastAsia="en-US"/>
        </w:rPr>
        <w:t>ículo</w:t>
      </w:r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>s</w:t>
      </w:r>
      <w:r w:rsidR="00882820">
        <w:rPr>
          <w:rFonts w:asciiTheme="majorHAnsi" w:hAnsiTheme="majorHAnsi" w:cs="Arial"/>
          <w:bCs/>
          <w:sz w:val="20"/>
          <w:szCs w:val="20"/>
          <w:lang w:eastAsia="en-US"/>
        </w:rPr>
        <w:t xml:space="preserve"> e informação aos passageiros em tempo real</w:t>
      </w:r>
      <w:r w:rsidR="00882820" w:rsidRPr="00882820">
        <w:rPr>
          <w:rFonts w:asciiTheme="majorHAnsi" w:hAnsiTheme="majorHAnsi" w:cs="Arial"/>
          <w:bCs/>
          <w:sz w:val="20"/>
          <w:szCs w:val="20"/>
          <w:lang w:eastAsia="en-US"/>
        </w:rPr>
        <w:t>, e a implementação de um sistema de controlo de acessos ao centro</w:t>
      </w:r>
      <w:r w:rsidR="00882820">
        <w:rPr>
          <w:rFonts w:asciiTheme="majorHAnsi" w:hAnsiTheme="majorHAnsi" w:cs="Arial"/>
          <w:bCs/>
          <w:sz w:val="20"/>
          <w:szCs w:val="20"/>
          <w:lang w:eastAsia="en-US"/>
        </w:rPr>
        <w:t>,</w:t>
      </w:r>
      <w:r w:rsidR="00882820" w:rsidRPr="00882820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r w:rsid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são algumas das soluções de mobilidade que, integradas, </w:t>
      </w:r>
      <w:r w:rsidR="00882820" w:rsidRPr="00882820">
        <w:rPr>
          <w:rFonts w:asciiTheme="majorHAnsi" w:hAnsiTheme="majorHAnsi" w:cs="Arial"/>
          <w:bCs/>
          <w:sz w:val="20"/>
          <w:szCs w:val="20"/>
          <w:lang w:eastAsia="en-US"/>
        </w:rPr>
        <w:t>resultaram na menor circulação de veículo</w:t>
      </w:r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>s no centro de Londres</w:t>
      </w:r>
      <w:r w:rsidR="00882820" w:rsidRPr="00882820">
        <w:rPr>
          <w:rFonts w:asciiTheme="majorHAnsi" w:hAnsiTheme="majorHAnsi" w:cs="Arial"/>
          <w:bCs/>
          <w:sz w:val="20"/>
          <w:szCs w:val="20"/>
          <w:lang w:eastAsia="en-US"/>
        </w:rPr>
        <w:t>.</w:t>
      </w:r>
      <w:r w:rsid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 Estas soluções conduziram à melho</w:t>
      </w:r>
      <w:r w:rsidR="00882820" w:rsidRPr="00882820">
        <w:rPr>
          <w:rFonts w:asciiTheme="majorHAnsi" w:hAnsiTheme="majorHAnsi" w:cs="Arial"/>
          <w:bCs/>
          <w:sz w:val="20"/>
          <w:szCs w:val="20"/>
          <w:lang w:eastAsia="en-US"/>
        </w:rPr>
        <w:t xml:space="preserve">ria da qualidade do ar, a uma redução de cerca de 20% no tráfego no centro da cidade, </w:t>
      </w:r>
      <w:r w:rsid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a uma diminuição </w:t>
      </w:r>
      <w:r w:rsidR="00882820" w:rsidRPr="00882820">
        <w:rPr>
          <w:rFonts w:asciiTheme="majorHAnsi" w:hAnsiTheme="majorHAnsi" w:cs="Arial"/>
          <w:bCs/>
          <w:sz w:val="20"/>
          <w:szCs w:val="20"/>
          <w:lang w:eastAsia="en-US"/>
        </w:rPr>
        <w:t>de 150</w:t>
      </w:r>
      <w:r w:rsidR="001E33D9">
        <w:rPr>
          <w:rFonts w:asciiTheme="majorHAnsi" w:hAnsiTheme="majorHAnsi" w:cs="Arial"/>
          <w:bCs/>
          <w:sz w:val="20"/>
          <w:szCs w:val="20"/>
          <w:lang w:eastAsia="en-US"/>
        </w:rPr>
        <w:t xml:space="preserve"> mil toneladas de emissões de dióxido de carbono</w:t>
      </w:r>
      <w:bookmarkStart w:id="4" w:name="_GoBack"/>
      <w:bookmarkEnd w:id="4"/>
      <w:r w:rsidR="00882820" w:rsidRPr="00882820">
        <w:rPr>
          <w:rFonts w:asciiTheme="majorHAnsi" w:hAnsiTheme="majorHAnsi" w:cs="Arial"/>
          <w:bCs/>
          <w:sz w:val="20"/>
          <w:szCs w:val="20"/>
          <w:lang w:eastAsia="en-US"/>
        </w:rPr>
        <w:t>, ao aumento de 37% na fluidez de tráfego e à redução de 17% nos tempos de comutação entre modos de transporte.</w:t>
      </w:r>
    </w:p>
    <w:p w:rsidR="00A30956" w:rsidRDefault="00A30956" w:rsidP="00A30956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FD4312" w:rsidRDefault="00FD4312" w:rsidP="00FD4312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No contexto das soluções de mobilidade desenvolvidas pela Siemens, destaca-se o </w:t>
      </w:r>
      <w:proofErr w:type="spellStart"/>
      <w:r>
        <w:rPr>
          <w:rFonts w:asciiTheme="majorHAnsi" w:hAnsiTheme="majorHAnsi" w:cs="Arial"/>
          <w:bCs/>
          <w:sz w:val="20"/>
          <w:szCs w:val="20"/>
          <w:lang w:eastAsia="en-US"/>
        </w:rPr>
        <w:t>Sitraffic</w:t>
      </w:r>
      <w:proofErr w:type="spellEnd"/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>
        <w:rPr>
          <w:rFonts w:asciiTheme="majorHAnsi" w:hAnsiTheme="majorHAnsi" w:cs="Arial"/>
          <w:bCs/>
          <w:sz w:val="20"/>
          <w:szCs w:val="20"/>
          <w:lang w:eastAsia="en-US"/>
        </w:rPr>
        <w:t>S</w:t>
      </w:r>
      <w:r w:rsidRPr="00E16FBC">
        <w:rPr>
          <w:rFonts w:asciiTheme="majorHAnsi" w:hAnsiTheme="majorHAnsi" w:cs="Arial"/>
          <w:bCs/>
          <w:sz w:val="20"/>
          <w:szCs w:val="20"/>
          <w:lang w:eastAsia="en-US"/>
        </w:rPr>
        <w:t>martGuard</w:t>
      </w:r>
      <w:proofErr w:type="spellEnd"/>
      <w:r>
        <w:rPr>
          <w:rFonts w:asciiTheme="majorHAnsi" w:hAnsiTheme="majorHAnsi" w:cs="Arial"/>
          <w:bCs/>
          <w:sz w:val="20"/>
          <w:szCs w:val="20"/>
          <w:lang w:eastAsia="en-US"/>
        </w:rPr>
        <w:t>, um sistema</w:t>
      </w:r>
      <w:r w:rsidRPr="00DD6B9F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web </w:t>
      </w:r>
      <w:proofErr w:type="spellStart"/>
      <w:r>
        <w:rPr>
          <w:rFonts w:asciiTheme="majorHAnsi" w:hAnsiTheme="majorHAnsi" w:cs="Arial"/>
          <w:bCs/>
          <w:sz w:val="20"/>
          <w:szCs w:val="20"/>
          <w:lang w:eastAsia="en-US"/>
        </w:rPr>
        <w:t>based</w:t>
      </w:r>
      <w:proofErr w:type="spellEnd"/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r w:rsidRPr="00DD6B9F">
        <w:rPr>
          <w:rFonts w:asciiTheme="majorHAnsi" w:hAnsiTheme="majorHAnsi" w:cs="Arial"/>
          <w:bCs/>
          <w:sz w:val="20"/>
          <w:szCs w:val="20"/>
          <w:lang w:eastAsia="en-US"/>
        </w:rPr>
        <w:t>de gestão de tráfego que recolhe, trata e analisa informação proveniente de múltiplos sistemas, permitindo ainda a agregação de diferentes fluxos de trânsito - estacionamento, transporte público e transporte individual - em ambiente urbano ou interurbano.</w:t>
      </w:r>
    </w:p>
    <w:p w:rsidR="00FD4312" w:rsidRDefault="00FD4312" w:rsidP="00A30956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A32FC8" w:rsidRDefault="00DF7C99" w:rsidP="00A32FC8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O </w:t>
      </w:r>
      <w:proofErr w:type="spellStart"/>
      <w:r>
        <w:rPr>
          <w:rFonts w:asciiTheme="majorHAnsi" w:hAnsiTheme="majorHAnsi" w:cs="Arial"/>
          <w:bCs/>
          <w:sz w:val="20"/>
          <w:szCs w:val="20"/>
          <w:lang w:eastAsia="en-US"/>
        </w:rPr>
        <w:t>Sitraffic</w:t>
      </w:r>
      <w:proofErr w:type="spellEnd"/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>
        <w:rPr>
          <w:rFonts w:asciiTheme="majorHAnsi" w:hAnsiTheme="majorHAnsi" w:cs="Arial"/>
          <w:bCs/>
          <w:sz w:val="20"/>
          <w:szCs w:val="20"/>
          <w:lang w:eastAsia="en-US"/>
        </w:rPr>
        <w:t>SmartGuard</w:t>
      </w:r>
      <w:proofErr w:type="spellEnd"/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veio</w:t>
      </w:r>
      <w:r w:rsidR="00FD4312" w:rsidRP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 dar r</w:t>
      </w:r>
      <w:r w:rsid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esposta à constatação de que </w:t>
      </w:r>
      <w:r w:rsidR="00A30956">
        <w:rPr>
          <w:rFonts w:asciiTheme="majorHAnsi" w:hAnsiTheme="majorHAnsi" w:cs="Arial"/>
          <w:bCs/>
          <w:sz w:val="20"/>
          <w:szCs w:val="20"/>
          <w:lang w:eastAsia="en-US"/>
        </w:rPr>
        <w:t xml:space="preserve">a </w:t>
      </w:r>
      <w:r w:rsidR="00A30956" w:rsidRPr="00DD6B9F">
        <w:rPr>
          <w:rFonts w:asciiTheme="majorHAnsi" w:hAnsiTheme="majorHAnsi" w:cs="Arial"/>
          <w:bCs/>
          <w:sz w:val="20"/>
          <w:szCs w:val="20"/>
          <w:lang w:eastAsia="en-US"/>
        </w:rPr>
        <w:t>gestão de tráfego só poderá ser eficiente se existir um centro de integração que permita a concentração e o tratamento da informação</w:t>
      </w:r>
      <w:r w:rsid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 de uma forma eficaz</w:t>
      </w:r>
      <w:r w:rsidR="00A30956" w:rsidRPr="00DD6B9F">
        <w:rPr>
          <w:rFonts w:asciiTheme="majorHAnsi" w:hAnsiTheme="majorHAnsi" w:cs="Arial"/>
          <w:bCs/>
          <w:sz w:val="20"/>
          <w:szCs w:val="20"/>
          <w:lang w:eastAsia="en-US"/>
        </w:rPr>
        <w:t>, independentemente da origem dos dados.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Assim, a infraestrutura tecnol</w:t>
      </w:r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 xml:space="preserve">ógica e aplicacional do </w:t>
      </w:r>
      <w:proofErr w:type="spellStart"/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>Sitraffic</w:t>
      </w:r>
      <w:proofErr w:type="spellEnd"/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>SmartGuard</w:t>
      </w:r>
      <w:proofErr w:type="spellEnd"/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>encontra-se alojada</w:t>
      </w:r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r w:rsidR="00A32FC8">
        <w:rPr>
          <w:rFonts w:asciiTheme="majorHAnsi" w:hAnsiTheme="majorHAnsi" w:cs="Arial"/>
          <w:bCs/>
          <w:sz w:val="20"/>
          <w:szCs w:val="20"/>
          <w:lang w:eastAsia="en-US"/>
        </w:rPr>
        <w:t xml:space="preserve">num centro de dados 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>(</w:t>
      </w:r>
      <w:proofErr w:type="spellStart"/>
      <w:r>
        <w:rPr>
          <w:rFonts w:asciiTheme="majorHAnsi" w:hAnsiTheme="majorHAnsi" w:cs="Arial"/>
          <w:bCs/>
          <w:sz w:val="20"/>
          <w:szCs w:val="20"/>
          <w:lang w:eastAsia="en-US"/>
        </w:rPr>
        <w:t>Cloud</w:t>
      </w:r>
      <w:proofErr w:type="spellEnd"/>
      <w:r>
        <w:rPr>
          <w:rFonts w:asciiTheme="majorHAnsi" w:hAnsiTheme="majorHAnsi" w:cs="Arial"/>
          <w:bCs/>
          <w:sz w:val="20"/>
          <w:szCs w:val="20"/>
          <w:lang w:eastAsia="en-US"/>
        </w:rPr>
        <w:t>)</w:t>
      </w:r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r w:rsidR="00A32FC8">
        <w:rPr>
          <w:rFonts w:asciiTheme="majorHAnsi" w:hAnsiTheme="majorHAnsi" w:cs="Arial"/>
          <w:bCs/>
          <w:sz w:val="20"/>
          <w:szCs w:val="20"/>
          <w:lang w:eastAsia="en-US"/>
        </w:rPr>
        <w:t>na Alemanha, em Munique. O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>s clientes da Siemens acedem ao</w:t>
      </w:r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 xml:space="preserve"> sistema através da I</w:t>
      </w:r>
      <w:r w:rsidR="00A32FC8">
        <w:rPr>
          <w:rFonts w:asciiTheme="majorHAnsi" w:hAnsiTheme="majorHAnsi" w:cs="Arial"/>
          <w:bCs/>
          <w:sz w:val="20"/>
          <w:szCs w:val="20"/>
          <w:lang w:eastAsia="en-US"/>
        </w:rPr>
        <w:t>nternet</w:t>
      </w:r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 xml:space="preserve">, em regime de Software </w:t>
      </w:r>
      <w:proofErr w:type="gramStart"/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>as</w:t>
      </w:r>
      <w:proofErr w:type="gramEnd"/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gramStart"/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>a</w:t>
      </w:r>
      <w:proofErr w:type="gramEnd"/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>S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>ervice</w:t>
      </w:r>
      <w:proofErr w:type="spellEnd"/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 xml:space="preserve"> (</w:t>
      </w:r>
      <w:proofErr w:type="spellStart"/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>SaaS</w:t>
      </w:r>
      <w:proofErr w:type="spellEnd"/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>)</w:t>
      </w:r>
      <w:r w:rsidR="00A32FC8">
        <w:rPr>
          <w:rFonts w:asciiTheme="majorHAnsi" w:hAnsiTheme="majorHAnsi" w:cs="Arial"/>
          <w:bCs/>
          <w:sz w:val="20"/>
          <w:szCs w:val="20"/>
          <w:lang w:eastAsia="en-US"/>
        </w:rPr>
        <w:t xml:space="preserve">. </w:t>
      </w:r>
    </w:p>
    <w:p w:rsidR="00A32FC8" w:rsidRDefault="00A32FC8" w:rsidP="00A32FC8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DF7C99" w:rsidRDefault="00DF7C99" w:rsidP="00A32FC8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DF7C99" w:rsidRDefault="00DF7C99" w:rsidP="00A32FC8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DF7C99" w:rsidRDefault="00DF7C99" w:rsidP="00A32FC8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BC5109" w:rsidRDefault="00BC5109" w:rsidP="0090719C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90719C" w:rsidRDefault="00BD03CB" w:rsidP="0090719C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lastRenderedPageBreak/>
        <w:t>MOTIVAÇÃ</w:t>
      </w:r>
      <w:r w:rsidR="00016A4D">
        <w:rPr>
          <w:rFonts w:asciiTheme="majorHAnsi" w:hAnsiTheme="majorHAnsi" w:cs="Arial"/>
          <w:bCs/>
          <w:sz w:val="20"/>
          <w:szCs w:val="20"/>
          <w:lang w:eastAsia="en-US"/>
        </w:rPr>
        <w:t xml:space="preserve">O </w:t>
      </w:r>
    </w:p>
    <w:p w:rsidR="0090719C" w:rsidRDefault="0090719C" w:rsidP="0090719C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DF7C99" w:rsidRPr="00FD4312" w:rsidRDefault="00DF7C99" w:rsidP="00DF7C99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O </w:t>
      </w:r>
      <w:proofErr w:type="spellStart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>Sitraffic</w:t>
      </w:r>
      <w:proofErr w:type="spellEnd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>SmartGuard</w:t>
      </w:r>
      <w:proofErr w:type="spellEnd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 harmoniza produtos, si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stemas e procedimentos, de modo a assegurar uniformidade de dados, comunicação e planeamento. Assim, uma variedade de componentes podem ser combinados pra criar uma rede completa e única de gestão de tráfego. </w:t>
      </w:r>
    </w:p>
    <w:p w:rsidR="00DF7C99" w:rsidRDefault="00DF7C99" w:rsidP="00D8100A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DF7C99" w:rsidRDefault="00DF7C99" w:rsidP="00D8100A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>Contudo, n</w:t>
      </w:r>
      <w:r w:rsidR="00F57E58">
        <w:rPr>
          <w:rFonts w:asciiTheme="majorHAnsi" w:hAnsiTheme="majorHAnsi" w:cs="Arial"/>
          <w:bCs/>
          <w:sz w:val="20"/>
          <w:szCs w:val="20"/>
          <w:lang w:eastAsia="en-US"/>
        </w:rPr>
        <w:t>o âmbito dos s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>erviços de manutenção e assistência técnica de semáforos</w:t>
      </w:r>
      <w:r w:rsidR="00F57E58">
        <w:rPr>
          <w:rFonts w:asciiTheme="majorHAnsi" w:hAnsiTheme="majorHAnsi" w:cs="Arial"/>
          <w:bCs/>
          <w:sz w:val="20"/>
          <w:szCs w:val="20"/>
          <w:lang w:eastAsia="en-US"/>
        </w:rPr>
        <w:t xml:space="preserve"> que a Siemens, S.A. (Siemens Portugal) presta aos municípios de Lisboa e Porto, verificou-se a impossibilidade de ligar os controladores 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>de semá</w:t>
      </w:r>
      <w:r w:rsidR="00F57E58">
        <w:rPr>
          <w:rFonts w:asciiTheme="majorHAnsi" w:hAnsiTheme="majorHAnsi" w:cs="Arial"/>
          <w:bCs/>
          <w:sz w:val="20"/>
          <w:szCs w:val="20"/>
          <w:lang w:eastAsia="en-US"/>
        </w:rPr>
        <w:t>f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oros </w:t>
      </w:r>
      <w:r w:rsidR="00F57E58">
        <w:rPr>
          <w:rFonts w:asciiTheme="majorHAnsi" w:hAnsiTheme="majorHAnsi" w:cs="Arial"/>
          <w:bCs/>
          <w:sz w:val="20"/>
          <w:szCs w:val="20"/>
          <w:lang w:eastAsia="en-US"/>
        </w:rPr>
        <w:t xml:space="preserve">existentes 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nestes municípios ao </w:t>
      </w:r>
      <w:proofErr w:type="spellStart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>Sitraffic</w:t>
      </w:r>
      <w:proofErr w:type="spellEnd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>SmartGuard</w:t>
      </w:r>
      <w:proofErr w:type="spellEnd"/>
      <w:r>
        <w:rPr>
          <w:rFonts w:asciiTheme="majorHAnsi" w:hAnsiTheme="majorHAnsi" w:cs="Arial"/>
          <w:bCs/>
          <w:sz w:val="20"/>
          <w:szCs w:val="20"/>
          <w:lang w:eastAsia="en-US"/>
        </w:rPr>
        <w:t>. Trata-se de controladores de terceiros,</w:t>
      </w:r>
      <w:r w:rsidRPr="00DF7C99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isto é, de fabricantes que </w:t>
      </w:r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>não a Siemens (</w:t>
      </w:r>
      <w:proofErr w:type="spellStart"/>
      <w:ins w:id="5" w:author="z0034n1r" w:date="2015-04-28T09:37:00Z">
        <w:r w:rsidR="003A7EF8">
          <w:rPr>
            <w:rFonts w:asciiTheme="majorHAnsi" w:hAnsiTheme="majorHAnsi" w:cs="Arial"/>
            <w:bCs/>
            <w:sz w:val="20"/>
            <w:szCs w:val="20"/>
            <w:lang w:eastAsia="en-US"/>
          </w:rPr>
          <w:t>Aximum</w:t>
        </w:r>
        <w:proofErr w:type="spellEnd"/>
        <w:r w:rsidR="003A7EF8"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, </w:t>
        </w:r>
        <w:proofErr w:type="spellStart"/>
        <w:r w:rsidR="003A7EF8">
          <w:rPr>
            <w:rFonts w:asciiTheme="majorHAnsi" w:hAnsiTheme="majorHAnsi" w:cs="Arial"/>
            <w:bCs/>
            <w:sz w:val="20"/>
            <w:szCs w:val="20"/>
            <w:lang w:eastAsia="en-US"/>
          </w:rPr>
          <w:t>Sagem</w:t>
        </w:r>
        <w:proofErr w:type="spellEnd"/>
        <w:r w:rsidR="003A7EF8"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, </w:t>
        </w:r>
      </w:ins>
      <w:proofErr w:type="spellStart"/>
      <w:r w:rsidRPr="00DF7C99">
        <w:rPr>
          <w:rFonts w:asciiTheme="majorHAnsi" w:hAnsiTheme="majorHAnsi" w:cs="Arial"/>
          <w:bCs/>
          <w:sz w:val="20"/>
          <w:szCs w:val="20"/>
          <w:lang w:eastAsia="en-US"/>
        </w:rPr>
        <w:t>Eyssa</w:t>
      </w:r>
      <w:proofErr w:type="spellEnd"/>
      <w:r w:rsidRPr="00DF7C99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 w:rsidRPr="00DF7C99">
        <w:rPr>
          <w:rFonts w:asciiTheme="majorHAnsi" w:hAnsiTheme="majorHAnsi" w:cs="Arial"/>
          <w:bCs/>
          <w:sz w:val="20"/>
          <w:szCs w:val="20"/>
          <w:lang w:eastAsia="en-US"/>
        </w:rPr>
        <w:t>T</w:t>
      </w:r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>esis</w:t>
      </w:r>
      <w:proofErr w:type="spellEnd"/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>-Tecnologia de Sistemas Ele</w:t>
      </w:r>
      <w:r w:rsidRPr="00DF7C99">
        <w:rPr>
          <w:rFonts w:asciiTheme="majorHAnsi" w:hAnsiTheme="majorHAnsi" w:cs="Arial"/>
          <w:bCs/>
          <w:sz w:val="20"/>
          <w:szCs w:val="20"/>
          <w:lang w:eastAsia="en-US"/>
        </w:rPr>
        <w:t>trónicos S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>.</w:t>
      </w:r>
      <w:r w:rsidRPr="00DF7C99">
        <w:rPr>
          <w:rFonts w:asciiTheme="majorHAnsi" w:hAnsiTheme="majorHAnsi" w:cs="Arial"/>
          <w:bCs/>
          <w:sz w:val="20"/>
          <w:szCs w:val="20"/>
          <w:lang w:eastAsia="en-US"/>
        </w:rPr>
        <w:t>A</w:t>
      </w:r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>. e outros).</w:t>
      </w:r>
    </w:p>
    <w:p w:rsidR="00DF7C99" w:rsidRDefault="00DF7C99" w:rsidP="00D8100A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F57E58" w:rsidRDefault="00DF7C99" w:rsidP="00D8100A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>Tratando-se de tecnologia proprietária, os fabricantes terceiros não disponibilizam as especificações eletrónicas de baixo nível</w:t>
      </w:r>
      <w:r w:rsidR="00BC5109">
        <w:rPr>
          <w:rFonts w:asciiTheme="majorHAnsi" w:hAnsiTheme="majorHAnsi" w:cs="Arial"/>
          <w:bCs/>
          <w:sz w:val="20"/>
          <w:szCs w:val="20"/>
          <w:lang w:eastAsia="en-US"/>
        </w:rPr>
        <w:t xml:space="preserve"> dos controladores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, pelo que não é possível estabelecer a interligação com o </w:t>
      </w:r>
      <w:proofErr w:type="spellStart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>Sitraffic</w:t>
      </w:r>
      <w:proofErr w:type="spellEnd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>SmartGuard</w:t>
      </w:r>
      <w:proofErr w:type="spellEnd"/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através dos procedimentos comuns de mapeamento entre protocolos de comunicação heterogéneos. Assim, o</w:t>
      </w:r>
      <w:r w:rsidR="00F57E58">
        <w:rPr>
          <w:rFonts w:asciiTheme="majorHAnsi" w:hAnsiTheme="majorHAnsi" w:cs="Arial"/>
          <w:bCs/>
          <w:sz w:val="20"/>
          <w:szCs w:val="20"/>
          <w:lang w:eastAsia="en-US"/>
        </w:rPr>
        <w:t xml:space="preserve"> presente projeto de I&amp;D foi motivado pelo interesse em ultrapassar esta dificuldade de integração tecnológica.  </w:t>
      </w:r>
    </w:p>
    <w:p w:rsidR="00F57E58" w:rsidRDefault="00F57E58" w:rsidP="00D8100A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D8100A" w:rsidRDefault="00D8100A" w:rsidP="00F33C2D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603B6E" w:rsidRPr="007D6288" w:rsidRDefault="00093A39" w:rsidP="00101D14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>O</w:t>
      </w:r>
      <w:r w:rsidR="0046484A">
        <w:rPr>
          <w:rFonts w:asciiTheme="majorHAnsi" w:hAnsiTheme="majorHAnsi" w:cs="Arial"/>
          <w:bCs/>
          <w:sz w:val="20"/>
          <w:szCs w:val="20"/>
          <w:lang w:eastAsia="en-US"/>
        </w:rPr>
        <w:t>BJETIVOS</w:t>
      </w:r>
    </w:p>
    <w:p w:rsidR="00394C72" w:rsidRDefault="00394C72" w:rsidP="00101D14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DF7C99" w:rsidRDefault="00887D14" w:rsidP="0096579C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>Em face do exposto</w:t>
      </w:r>
      <w:r w:rsidR="00B17AD7" w:rsidRPr="008875C7">
        <w:rPr>
          <w:rFonts w:asciiTheme="majorHAnsi" w:hAnsiTheme="majorHAnsi" w:cs="Arial"/>
          <w:bCs/>
          <w:sz w:val="20"/>
          <w:szCs w:val="20"/>
          <w:lang w:eastAsia="en-US"/>
        </w:rPr>
        <w:t xml:space="preserve">, </w:t>
      </w:r>
      <w:r w:rsidRPr="008875C7">
        <w:rPr>
          <w:rFonts w:asciiTheme="majorHAnsi" w:hAnsiTheme="majorHAnsi" w:cs="Arial"/>
          <w:bCs/>
          <w:sz w:val="20"/>
          <w:szCs w:val="20"/>
          <w:lang w:eastAsia="en-US"/>
        </w:rPr>
        <w:t xml:space="preserve">o </w:t>
      </w:r>
      <w:r w:rsidR="000C2006" w:rsidRPr="008875C7">
        <w:rPr>
          <w:rFonts w:asciiTheme="majorHAnsi" w:hAnsiTheme="majorHAnsi" w:cs="Arial"/>
          <w:bCs/>
          <w:sz w:val="20"/>
          <w:szCs w:val="20"/>
          <w:lang w:eastAsia="en-US"/>
        </w:rPr>
        <w:t>objetivo do</w:t>
      </w:r>
      <w:r w:rsidR="00240D3A">
        <w:rPr>
          <w:rFonts w:asciiTheme="majorHAnsi" w:hAnsiTheme="majorHAnsi" w:cs="Arial"/>
          <w:bCs/>
          <w:sz w:val="20"/>
          <w:szCs w:val="20"/>
          <w:lang w:eastAsia="en-US"/>
        </w:rPr>
        <w:t xml:space="preserve"> presente</w:t>
      </w:r>
      <w:r w:rsidR="000C2006" w:rsidRPr="008875C7">
        <w:rPr>
          <w:rFonts w:asciiTheme="majorHAnsi" w:hAnsiTheme="majorHAnsi" w:cs="Arial"/>
          <w:bCs/>
          <w:sz w:val="20"/>
          <w:szCs w:val="20"/>
          <w:lang w:eastAsia="en-US"/>
        </w:rPr>
        <w:t xml:space="preserve"> projeto </w:t>
      </w:r>
      <w:r w:rsidR="00975CBB" w:rsidRPr="008875C7">
        <w:rPr>
          <w:rFonts w:asciiTheme="majorHAnsi" w:hAnsiTheme="majorHAnsi" w:cs="Arial"/>
          <w:bCs/>
          <w:sz w:val="20"/>
          <w:szCs w:val="20"/>
          <w:lang w:eastAsia="en-US"/>
        </w:rPr>
        <w:t>consiste</w:t>
      </w:r>
      <w:r w:rsidR="009D1786">
        <w:rPr>
          <w:rFonts w:asciiTheme="majorHAnsi" w:hAnsiTheme="majorHAnsi" w:cs="Arial"/>
          <w:bCs/>
          <w:sz w:val="20"/>
          <w:szCs w:val="20"/>
          <w:lang w:eastAsia="en-US"/>
        </w:rPr>
        <w:t xml:space="preserve"> no desenvolvimento </w:t>
      </w:r>
      <w:r w:rsidR="00F57E58">
        <w:rPr>
          <w:rFonts w:asciiTheme="majorHAnsi" w:hAnsiTheme="majorHAnsi" w:cs="Arial"/>
          <w:bCs/>
          <w:sz w:val="20"/>
          <w:szCs w:val="20"/>
          <w:lang w:eastAsia="en-US"/>
        </w:rPr>
        <w:t xml:space="preserve">experimental </w:t>
      </w:r>
      <w:r w:rsidR="009D1786">
        <w:rPr>
          <w:rFonts w:asciiTheme="majorHAnsi" w:hAnsiTheme="majorHAnsi" w:cs="Arial"/>
          <w:bCs/>
          <w:sz w:val="20"/>
          <w:szCs w:val="20"/>
          <w:lang w:eastAsia="en-US"/>
        </w:rPr>
        <w:t xml:space="preserve">de um módulo </w:t>
      </w:r>
      <w:r w:rsidR="007802BE">
        <w:rPr>
          <w:rFonts w:asciiTheme="majorHAnsi" w:hAnsiTheme="majorHAnsi" w:cs="Arial"/>
          <w:bCs/>
          <w:sz w:val="20"/>
          <w:szCs w:val="20"/>
          <w:lang w:eastAsia="en-US"/>
        </w:rPr>
        <w:t xml:space="preserve">computacional </w:t>
      </w:r>
      <w:r w:rsidR="009D1786">
        <w:rPr>
          <w:rFonts w:asciiTheme="majorHAnsi" w:hAnsiTheme="majorHAnsi" w:cs="Arial"/>
          <w:bCs/>
          <w:sz w:val="20"/>
          <w:szCs w:val="20"/>
          <w:lang w:eastAsia="en-US"/>
        </w:rPr>
        <w:t xml:space="preserve">que permita </w:t>
      </w:r>
      <w:r w:rsidR="00DF7C99">
        <w:rPr>
          <w:rFonts w:asciiTheme="majorHAnsi" w:hAnsiTheme="majorHAnsi" w:cs="Arial"/>
          <w:bCs/>
          <w:sz w:val="20"/>
          <w:szCs w:val="20"/>
          <w:lang w:eastAsia="en-US"/>
        </w:rPr>
        <w:t xml:space="preserve">implementar comunicação bidirecional entre o </w:t>
      </w:r>
      <w:proofErr w:type="spellStart"/>
      <w:r w:rsidR="00DF7C99" w:rsidRPr="00FD4312">
        <w:rPr>
          <w:rFonts w:asciiTheme="majorHAnsi" w:hAnsiTheme="majorHAnsi" w:cs="Arial"/>
          <w:bCs/>
          <w:sz w:val="20"/>
          <w:szCs w:val="20"/>
          <w:lang w:eastAsia="en-US"/>
        </w:rPr>
        <w:t>Sitraffic</w:t>
      </w:r>
      <w:proofErr w:type="spellEnd"/>
      <w:r w:rsidR="00DF7C99" w:rsidRP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 w:rsidR="00DF7C99" w:rsidRPr="00FD4312">
        <w:rPr>
          <w:rFonts w:asciiTheme="majorHAnsi" w:hAnsiTheme="majorHAnsi" w:cs="Arial"/>
          <w:bCs/>
          <w:sz w:val="20"/>
          <w:szCs w:val="20"/>
          <w:lang w:eastAsia="en-US"/>
        </w:rPr>
        <w:t>SmartGuard</w:t>
      </w:r>
      <w:proofErr w:type="spellEnd"/>
      <w:r w:rsidR="00DF7C99">
        <w:rPr>
          <w:rFonts w:asciiTheme="majorHAnsi" w:hAnsiTheme="majorHAnsi" w:cs="Arial"/>
          <w:bCs/>
          <w:sz w:val="20"/>
          <w:szCs w:val="20"/>
          <w:lang w:eastAsia="en-US"/>
        </w:rPr>
        <w:t xml:space="preserve"> e tecnologia proprietária de </w:t>
      </w:r>
      <w:r w:rsidR="009D1786">
        <w:rPr>
          <w:rFonts w:asciiTheme="majorHAnsi" w:hAnsiTheme="majorHAnsi" w:cs="Arial"/>
          <w:bCs/>
          <w:sz w:val="20"/>
          <w:szCs w:val="20"/>
          <w:lang w:eastAsia="en-US"/>
        </w:rPr>
        <w:t xml:space="preserve">controladores </w:t>
      </w:r>
      <w:r w:rsidR="00DF7C99">
        <w:rPr>
          <w:rFonts w:asciiTheme="majorHAnsi" w:hAnsiTheme="majorHAnsi" w:cs="Arial"/>
          <w:bCs/>
          <w:sz w:val="20"/>
          <w:szCs w:val="20"/>
          <w:lang w:eastAsia="en-US"/>
        </w:rPr>
        <w:t xml:space="preserve">de semáforos. </w:t>
      </w:r>
    </w:p>
    <w:p w:rsidR="00DF7C99" w:rsidRDefault="00DF7C99" w:rsidP="0096579C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DF7C99" w:rsidRDefault="00DF7C99" w:rsidP="0096579C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>Nestas circunstâncias, pretende-se co</w:t>
      </w:r>
      <w:r w:rsidR="00E55E72">
        <w:rPr>
          <w:rFonts w:asciiTheme="majorHAnsi" w:hAnsiTheme="majorHAnsi" w:cs="Arial"/>
          <w:bCs/>
          <w:sz w:val="20"/>
          <w:szCs w:val="20"/>
          <w:lang w:eastAsia="en-US"/>
        </w:rPr>
        <w:t xml:space="preserve">nseguir que a </w:t>
      </w:r>
      <w:r w:rsidR="000C0F49">
        <w:rPr>
          <w:rFonts w:asciiTheme="majorHAnsi" w:hAnsiTheme="majorHAnsi" w:cs="Arial"/>
          <w:bCs/>
          <w:sz w:val="20"/>
          <w:szCs w:val="20"/>
          <w:lang w:eastAsia="en-US"/>
        </w:rPr>
        <w:t>restrição no acesso à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eletrónica de baixo nível dos controladores p</w:t>
      </w:r>
      <w:r w:rsidR="00E55E72">
        <w:rPr>
          <w:rFonts w:asciiTheme="majorHAnsi" w:hAnsiTheme="majorHAnsi" w:cs="Arial"/>
          <w:bCs/>
          <w:sz w:val="20"/>
          <w:szCs w:val="20"/>
          <w:lang w:eastAsia="en-US"/>
        </w:rPr>
        <w:t>roprietários não seja impeditiva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da monitorização e controlo remoto de semáforos em cruzamentos, no contexto da instalação de uma camada eletrónica de controlo centralizado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 xml:space="preserve"> sobre uma rede 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>de semáforo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>s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já existente.</w:t>
      </w:r>
    </w:p>
    <w:p w:rsidR="00DF7C99" w:rsidRDefault="00DF7C99" w:rsidP="0096579C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F57E58" w:rsidRDefault="00DF7C99" w:rsidP="0096579C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O controlo centralizado dos semáforos visa </w:t>
      </w:r>
      <w:r w:rsidR="000C0F49">
        <w:rPr>
          <w:rFonts w:asciiTheme="majorHAnsi" w:hAnsiTheme="majorHAnsi" w:cs="Arial"/>
          <w:bCs/>
          <w:sz w:val="20"/>
          <w:szCs w:val="20"/>
          <w:lang w:eastAsia="en-US"/>
        </w:rPr>
        <w:t xml:space="preserve">possibilitar quer 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>a deteção automática de disfuncionamentos nas luzes</w:t>
      </w:r>
      <w:r w:rsidR="000C0F49">
        <w:rPr>
          <w:rFonts w:asciiTheme="majorHAnsi" w:hAnsiTheme="majorHAnsi" w:cs="Arial"/>
          <w:bCs/>
          <w:sz w:val="20"/>
          <w:szCs w:val="20"/>
          <w:lang w:eastAsia="en-US"/>
        </w:rPr>
        <w:t xml:space="preserve"> dos semáforos, quer a 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>alteração remota da programação de grupos de semáforos em cruzamentos.</w:t>
      </w:r>
    </w:p>
    <w:p w:rsidR="00E4529C" w:rsidRDefault="00E4529C" w:rsidP="00101D14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0C0F49" w:rsidRDefault="000C0F49" w:rsidP="00101D14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7802BE" w:rsidRDefault="007802BE">
      <w:pPr>
        <w:rPr>
          <w:rFonts w:ascii="Georgia" w:eastAsiaTheme="majorEastAsia" w:hAnsi="Georgia" w:cstheme="majorBidi"/>
          <w:b/>
          <w:bCs/>
          <w:i/>
          <w:color w:val="DC6900" w:themeColor="text2"/>
          <w:sz w:val="32"/>
          <w:szCs w:val="26"/>
          <w:lang w:eastAsia="en-US"/>
        </w:rPr>
      </w:pPr>
      <w:bookmarkStart w:id="6" w:name="_Toc325563785"/>
      <w:r>
        <w:br w:type="page"/>
      </w:r>
    </w:p>
    <w:p w:rsidR="000E687A" w:rsidRPr="00B00C42" w:rsidRDefault="00C14EC2" w:rsidP="00411832">
      <w:pPr>
        <w:pStyle w:val="Heading2"/>
        <w:rPr>
          <w:rFonts w:asciiTheme="majorHAnsi" w:hAnsiTheme="majorHAnsi" w:cs="Arial"/>
          <w:sz w:val="20"/>
          <w:szCs w:val="20"/>
          <w:lang w:val="pt-PT"/>
        </w:rPr>
      </w:pPr>
      <w:r w:rsidRPr="00243170">
        <w:rPr>
          <w:lang w:val="pt-PT"/>
        </w:rPr>
        <w:lastRenderedPageBreak/>
        <w:t>5</w:t>
      </w:r>
      <w:r w:rsidR="000E687A" w:rsidRPr="00243170">
        <w:rPr>
          <w:lang w:val="pt-PT"/>
        </w:rPr>
        <w:t xml:space="preserve">. </w:t>
      </w:r>
      <w:r w:rsidR="00BD5D0E">
        <w:rPr>
          <w:lang w:val="pt-PT"/>
        </w:rPr>
        <w:t>A</w:t>
      </w:r>
      <w:r w:rsidR="00243170" w:rsidRPr="00243170">
        <w:rPr>
          <w:lang w:val="pt-PT"/>
        </w:rPr>
        <w:t>tividades realizadas e resultados obtidos</w:t>
      </w:r>
      <w:bookmarkEnd w:id="6"/>
    </w:p>
    <w:p w:rsidR="000E687A" w:rsidRPr="00843038" w:rsidRDefault="000E687A" w:rsidP="00032E09">
      <w:pPr>
        <w:jc w:val="both"/>
        <w:rPr>
          <w:rFonts w:asciiTheme="majorHAnsi" w:hAnsiTheme="majorHAnsi" w:cs="Arial"/>
          <w:sz w:val="16"/>
          <w:szCs w:val="16"/>
          <w:lang w:eastAsia="en-US"/>
        </w:rPr>
      </w:pPr>
    </w:p>
    <w:p w:rsidR="00DD4D70" w:rsidRPr="00D36CEF" w:rsidRDefault="000E687A" w:rsidP="00032E09">
      <w:pPr>
        <w:pStyle w:val="Heading4"/>
        <w:spacing w:after="240"/>
        <w:jc w:val="both"/>
        <w:rPr>
          <w:b/>
          <w:lang w:val="pt-PT"/>
        </w:rPr>
      </w:pPr>
      <w:r w:rsidRPr="00812DC4">
        <w:rPr>
          <w:b/>
          <w:lang w:val="pt-PT"/>
        </w:rPr>
        <w:t>Descrição e justificação da</w:t>
      </w:r>
      <w:r w:rsidR="00BD5D0E">
        <w:rPr>
          <w:b/>
          <w:lang w:val="pt-PT"/>
        </w:rPr>
        <w:t>s a</w:t>
      </w:r>
      <w:r w:rsidR="00C14EC2" w:rsidRPr="00812DC4">
        <w:rPr>
          <w:b/>
          <w:lang w:val="pt-PT"/>
        </w:rPr>
        <w:t>tividades de I&amp;D realizadas</w:t>
      </w:r>
      <w:r w:rsidR="00BD5D0E">
        <w:rPr>
          <w:b/>
          <w:lang w:val="pt-PT"/>
        </w:rPr>
        <w:t xml:space="preserve"> para cumprir os obje</w:t>
      </w:r>
      <w:r w:rsidRPr="00812DC4">
        <w:rPr>
          <w:b/>
          <w:lang w:val="pt-PT"/>
        </w:rPr>
        <w:t>tivos acima descritos</w:t>
      </w:r>
      <w:r w:rsidR="00877F53" w:rsidRPr="00812DC4">
        <w:rPr>
          <w:b/>
          <w:lang w:val="pt-PT"/>
        </w:rPr>
        <w:t>:</w:t>
      </w:r>
    </w:p>
    <w:p w:rsidR="009668E5" w:rsidRDefault="009668E5" w:rsidP="00EE68C5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4615C7" w:rsidRPr="00B57933" w:rsidRDefault="00812DC4" w:rsidP="00EE68C5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 w:rsidRPr="00B57933">
        <w:rPr>
          <w:rFonts w:asciiTheme="majorHAnsi" w:hAnsiTheme="majorHAnsi" w:cs="Arial"/>
          <w:bCs/>
          <w:sz w:val="20"/>
          <w:szCs w:val="20"/>
          <w:lang w:eastAsia="en-US"/>
        </w:rPr>
        <w:t>E</w:t>
      </w:r>
      <w:r w:rsidR="00B57933" w:rsidRPr="00B57933">
        <w:rPr>
          <w:rFonts w:asciiTheme="majorHAnsi" w:hAnsiTheme="majorHAnsi" w:cs="Arial"/>
          <w:bCs/>
          <w:sz w:val="20"/>
          <w:szCs w:val="20"/>
          <w:lang w:eastAsia="en-US"/>
        </w:rPr>
        <w:t>STADO DA ARTE</w:t>
      </w:r>
    </w:p>
    <w:p w:rsidR="00EE68C5" w:rsidRDefault="00EE68C5" w:rsidP="00EE68C5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1B3338" w:rsidRDefault="009668E5" w:rsidP="00EE68C5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>O estado da arte no domínio das tecnologias de gestão de tráfego pode ser atribuído a</w:t>
      </w:r>
      <w:r w:rsidR="00426C05">
        <w:rPr>
          <w:rFonts w:asciiTheme="majorHAnsi" w:hAnsiTheme="majorHAnsi" w:cs="Arial"/>
          <w:bCs/>
          <w:sz w:val="20"/>
          <w:szCs w:val="20"/>
          <w:lang w:eastAsia="en-US"/>
        </w:rPr>
        <w:t xml:space="preserve">o 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 xml:space="preserve">sistema </w:t>
      </w:r>
      <w:proofErr w:type="spellStart"/>
      <w:r w:rsidR="00426C05">
        <w:rPr>
          <w:rFonts w:asciiTheme="majorHAnsi" w:hAnsiTheme="majorHAnsi" w:cs="Arial"/>
          <w:bCs/>
          <w:sz w:val="20"/>
          <w:szCs w:val="20"/>
          <w:lang w:eastAsia="en-US"/>
        </w:rPr>
        <w:t>Sitraffic</w:t>
      </w:r>
      <w:proofErr w:type="spellEnd"/>
      <w:r w:rsidR="00426C05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 w:rsidR="00426C05">
        <w:rPr>
          <w:rFonts w:asciiTheme="majorHAnsi" w:hAnsiTheme="majorHAnsi" w:cs="Arial"/>
          <w:bCs/>
          <w:sz w:val="20"/>
          <w:szCs w:val="20"/>
          <w:lang w:eastAsia="en-US"/>
        </w:rPr>
        <w:t>SmartGuard</w:t>
      </w:r>
      <w:proofErr w:type="spellEnd"/>
      <w:r w:rsidR="00426C05">
        <w:rPr>
          <w:rFonts w:asciiTheme="majorHAnsi" w:hAnsiTheme="majorHAnsi" w:cs="Arial"/>
          <w:bCs/>
          <w:sz w:val="20"/>
          <w:szCs w:val="20"/>
          <w:lang w:eastAsia="en-US"/>
        </w:rPr>
        <w:t>, concebido e desenvolvido pela Siemens.</w:t>
      </w:r>
      <w:r w:rsidR="001B3338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</w:p>
    <w:p w:rsidR="001B3338" w:rsidRDefault="001B3338" w:rsidP="00EE68C5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1B3338" w:rsidRDefault="001B3338" w:rsidP="00EE68C5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Os </w:t>
      </w:r>
      <w:r w:rsidR="000C0F49">
        <w:rPr>
          <w:rFonts w:asciiTheme="majorHAnsi" w:hAnsiTheme="majorHAnsi" w:cs="Arial"/>
          <w:bCs/>
          <w:sz w:val="20"/>
          <w:szCs w:val="20"/>
          <w:lang w:eastAsia="en-US"/>
        </w:rPr>
        <w:t>controladores</w:t>
      </w:r>
      <w:r w:rsidR="00607097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r w:rsidR="000C0F49">
        <w:rPr>
          <w:rFonts w:asciiTheme="majorHAnsi" w:hAnsiTheme="majorHAnsi" w:cs="Arial"/>
          <w:bCs/>
          <w:sz w:val="20"/>
          <w:szCs w:val="20"/>
          <w:lang w:eastAsia="en-US"/>
        </w:rPr>
        <w:t xml:space="preserve">desenvolvidos pela </w:t>
      </w:r>
      <w:r w:rsidR="00D72668">
        <w:rPr>
          <w:rFonts w:asciiTheme="majorHAnsi" w:hAnsiTheme="majorHAnsi" w:cs="Arial"/>
          <w:bCs/>
          <w:sz w:val="20"/>
          <w:szCs w:val="20"/>
          <w:lang w:eastAsia="en-US"/>
        </w:rPr>
        <w:t>Siemens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comunicam com </w:t>
      </w:r>
      <w:r w:rsidR="000C0F49">
        <w:rPr>
          <w:rFonts w:asciiTheme="majorHAnsi" w:hAnsiTheme="majorHAnsi" w:cs="Arial"/>
          <w:bCs/>
          <w:sz w:val="20"/>
          <w:szCs w:val="20"/>
          <w:lang w:eastAsia="en-US"/>
        </w:rPr>
        <w:t xml:space="preserve">o </w:t>
      </w:r>
      <w:proofErr w:type="spellStart"/>
      <w:r>
        <w:rPr>
          <w:rFonts w:asciiTheme="majorHAnsi" w:hAnsiTheme="majorHAnsi" w:cs="Arial"/>
          <w:bCs/>
          <w:sz w:val="20"/>
          <w:szCs w:val="20"/>
          <w:lang w:eastAsia="en-US"/>
        </w:rPr>
        <w:t>Sitraffic</w:t>
      </w:r>
      <w:proofErr w:type="spellEnd"/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>
        <w:rPr>
          <w:rFonts w:asciiTheme="majorHAnsi" w:hAnsiTheme="majorHAnsi" w:cs="Arial"/>
          <w:bCs/>
          <w:sz w:val="20"/>
          <w:szCs w:val="20"/>
          <w:lang w:eastAsia="en-US"/>
        </w:rPr>
        <w:t>SmartGuard</w:t>
      </w:r>
      <w:proofErr w:type="spellEnd"/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r w:rsidR="00D72668">
        <w:rPr>
          <w:rFonts w:asciiTheme="majorHAnsi" w:hAnsiTheme="majorHAnsi" w:cs="Arial"/>
          <w:bCs/>
          <w:sz w:val="20"/>
          <w:szCs w:val="20"/>
          <w:lang w:eastAsia="en-US"/>
        </w:rPr>
        <w:t xml:space="preserve">através de um </w:t>
      </w:r>
      <w:r w:rsidR="00607097">
        <w:rPr>
          <w:rFonts w:asciiTheme="majorHAnsi" w:hAnsiTheme="majorHAnsi" w:cs="Arial"/>
          <w:bCs/>
          <w:sz w:val="20"/>
          <w:szCs w:val="20"/>
          <w:lang w:eastAsia="en-US"/>
        </w:rPr>
        <w:t xml:space="preserve">protocolo </w:t>
      </w:r>
      <w:r w:rsidR="000C0F49">
        <w:rPr>
          <w:rFonts w:asciiTheme="majorHAnsi" w:hAnsiTheme="majorHAnsi" w:cs="Arial"/>
          <w:bCs/>
          <w:sz w:val="20"/>
          <w:szCs w:val="20"/>
          <w:lang w:eastAsia="en-US"/>
        </w:rPr>
        <w:t>igualmente concebido</w:t>
      </w:r>
      <w:r w:rsidR="00607097">
        <w:rPr>
          <w:rFonts w:asciiTheme="majorHAnsi" w:hAnsiTheme="majorHAnsi" w:cs="Arial"/>
          <w:bCs/>
          <w:sz w:val="20"/>
          <w:szCs w:val="20"/>
          <w:lang w:eastAsia="en-US"/>
        </w:rPr>
        <w:t xml:space="preserve"> pela Siemen</w:t>
      </w:r>
      <w:r w:rsidR="000C0F49">
        <w:rPr>
          <w:rFonts w:asciiTheme="majorHAnsi" w:hAnsiTheme="majorHAnsi" w:cs="Arial"/>
          <w:bCs/>
          <w:sz w:val="20"/>
          <w:szCs w:val="20"/>
          <w:lang w:eastAsia="en-US"/>
        </w:rPr>
        <w:t xml:space="preserve">s - 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o Canto. Os </w:t>
      </w:r>
      <w:r w:rsidR="00607097">
        <w:rPr>
          <w:rFonts w:asciiTheme="majorHAnsi" w:hAnsiTheme="majorHAnsi" w:cs="Arial"/>
          <w:bCs/>
          <w:sz w:val="20"/>
          <w:szCs w:val="20"/>
          <w:lang w:eastAsia="en-US"/>
        </w:rPr>
        <w:t xml:space="preserve">controladores de terceiros </w:t>
      </w:r>
      <w:r w:rsidR="00901F46">
        <w:rPr>
          <w:rFonts w:asciiTheme="majorHAnsi" w:hAnsiTheme="majorHAnsi" w:cs="Arial"/>
          <w:bCs/>
          <w:sz w:val="20"/>
          <w:szCs w:val="20"/>
          <w:lang w:eastAsia="en-US"/>
        </w:rPr>
        <w:t xml:space="preserve">comunicam através de um </w:t>
      </w:r>
      <w:r w:rsidR="00D72668">
        <w:rPr>
          <w:rFonts w:asciiTheme="majorHAnsi" w:hAnsiTheme="majorHAnsi" w:cs="Arial"/>
          <w:bCs/>
          <w:sz w:val="20"/>
          <w:szCs w:val="20"/>
          <w:lang w:eastAsia="en-US"/>
        </w:rPr>
        <w:t>protocolo aberto estabelecido na Alemanha (agora expandido pela Europa Centra</w:t>
      </w:r>
      <w:r w:rsidR="00607097">
        <w:rPr>
          <w:rFonts w:asciiTheme="majorHAnsi" w:hAnsiTheme="majorHAnsi" w:cs="Arial"/>
          <w:bCs/>
          <w:sz w:val="20"/>
          <w:szCs w:val="20"/>
          <w:lang w:eastAsia="en-US"/>
        </w:rPr>
        <w:t>l), denominado OCIT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- Open </w:t>
      </w:r>
      <w:proofErr w:type="spellStart"/>
      <w:r>
        <w:rPr>
          <w:rFonts w:asciiTheme="majorHAnsi" w:hAnsiTheme="majorHAnsi" w:cs="Arial"/>
          <w:bCs/>
          <w:sz w:val="20"/>
          <w:szCs w:val="20"/>
          <w:lang w:eastAsia="en-US"/>
        </w:rPr>
        <w:t>Comunica</w:t>
      </w:r>
      <w:r w:rsidRPr="001B3338">
        <w:rPr>
          <w:rFonts w:asciiTheme="majorHAnsi" w:hAnsiTheme="majorHAnsi" w:cs="Arial"/>
          <w:bCs/>
          <w:sz w:val="20"/>
          <w:szCs w:val="20"/>
          <w:lang w:eastAsia="en-US"/>
        </w:rPr>
        <w:t>tion</w:t>
      </w:r>
      <w:proofErr w:type="spellEnd"/>
      <w:r w:rsidRPr="001B3338">
        <w:rPr>
          <w:rFonts w:asciiTheme="majorHAnsi" w:hAnsiTheme="majorHAnsi" w:cs="Arial"/>
          <w:bCs/>
          <w:sz w:val="20"/>
          <w:szCs w:val="20"/>
          <w:lang w:eastAsia="en-US"/>
        </w:rPr>
        <w:t xml:space="preserve"> Interface for </w:t>
      </w:r>
      <w:proofErr w:type="spellStart"/>
      <w:r w:rsidRPr="001B3338">
        <w:rPr>
          <w:rFonts w:asciiTheme="majorHAnsi" w:hAnsiTheme="majorHAnsi" w:cs="Arial"/>
          <w:bCs/>
          <w:sz w:val="20"/>
          <w:szCs w:val="20"/>
          <w:lang w:eastAsia="en-US"/>
        </w:rPr>
        <w:t>R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>o</w:t>
      </w:r>
      <w:r w:rsidRPr="001B3338">
        <w:rPr>
          <w:rFonts w:asciiTheme="majorHAnsi" w:hAnsiTheme="majorHAnsi" w:cs="Arial"/>
          <w:bCs/>
          <w:sz w:val="20"/>
          <w:szCs w:val="20"/>
          <w:lang w:eastAsia="en-US"/>
        </w:rPr>
        <w:t>ad</w:t>
      </w:r>
      <w:proofErr w:type="spellEnd"/>
      <w:r w:rsidRPr="001B3338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 w:rsidRPr="001B3338">
        <w:rPr>
          <w:rFonts w:asciiTheme="majorHAnsi" w:hAnsiTheme="majorHAnsi" w:cs="Arial"/>
          <w:bCs/>
          <w:sz w:val="20"/>
          <w:szCs w:val="20"/>
          <w:lang w:eastAsia="en-US"/>
        </w:rPr>
        <w:t>Tra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>f</w:t>
      </w:r>
      <w:r w:rsidRPr="001B3338">
        <w:rPr>
          <w:rFonts w:asciiTheme="majorHAnsi" w:hAnsiTheme="majorHAnsi" w:cs="Arial"/>
          <w:bCs/>
          <w:sz w:val="20"/>
          <w:szCs w:val="20"/>
          <w:lang w:eastAsia="en-US"/>
        </w:rPr>
        <w:t>fic</w:t>
      </w:r>
      <w:proofErr w:type="spellEnd"/>
      <w:r w:rsidRPr="001B3338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proofErr w:type="gramStart"/>
      <w:r w:rsidRPr="001B3338">
        <w:rPr>
          <w:rFonts w:asciiTheme="majorHAnsi" w:hAnsiTheme="majorHAnsi" w:cs="Arial"/>
          <w:bCs/>
          <w:sz w:val="20"/>
          <w:szCs w:val="20"/>
          <w:lang w:eastAsia="en-US"/>
        </w:rPr>
        <w:t>Control</w:t>
      </w:r>
      <w:proofErr w:type="spellEnd"/>
      <w:proofErr w:type="gramEnd"/>
      <w:r w:rsidRPr="001B3338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 w:rsidRPr="001B3338">
        <w:rPr>
          <w:rFonts w:asciiTheme="majorHAnsi" w:hAnsiTheme="majorHAnsi" w:cs="Arial"/>
          <w:bCs/>
          <w:sz w:val="20"/>
          <w:szCs w:val="20"/>
          <w:lang w:eastAsia="en-US"/>
        </w:rPr>
        <w:t>Systems</w:t>
      </w:r>
      <w:proofErr w:type="spellEnd"/>
      <w:r w:rsidR="00607097">
        <w:rPr>
          <w:rFonts w:asciiTheme="majorHAnsi" w:hAnsiTheme="majorHAnsi" w:cs="Arial"/>
          <w:bCs/>
          <w:sz w:val="20"/>
          <w:szCs w:val="20"/>
          <w:lang w:eastAsia="en-US"/>
        </w:rPr>
        <w:t>.</w:t>
      </w:r>
    </w:p>
    <w:p w:rsidR="001B3338" w:rsidRDefault="001B3338" w:rsidP="00EE68C5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3563FD" w:rsidRDefault="003563FD" w:rsidP="003563FD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>Todavia, os controladores de semáforos existentes em Portugal comunicam</w:t>
      </w:r>
      <w:r w:rsidR="00F249E5">
        <w:rPr>
          <w:rFonts w:asciiTheme="majorHAnsi" w:hAnsiTheme="majorHAnsi" w:cs="Arial"/>
          <w:bCs/>
          <w:sz w:val="20"/>
          <w:szCs w:val="20"/>
          <w:lang w:eastAsia="en-US"/>
        </w:rPr>
        <w:t>, entre si ou com centro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>s</w:t>
      </w:r>
      <w:r w:rsidR="00F249E5">
        <w:rPr>
          <w:rFonts w:asciiTheme="majorHAnsi" w:hAnsiTheme="majorHAnsi" w:cs="Arial"/>
          <w:bCs/>
          <w:sz w:val="20"/>
          <w:szCs w:val="20"/>
          <w:lang w:eastAsia="en-US"/>
        </w:rPr>
        <w:t xml:space="preserve"> de controlo locais,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através de protocolos proprietários, pelo que não reconhecem o protocolo OCIT. Por outro lado, conforme já referido, os fabricantes desses controladores interditam o acesso às especificações eletrónicas de baixo nível</w:t>
      </w:r>
      <w:r w:rsidR="00BD7513">
        <w:rPr>
          <w:rFonts w:asciiTheme="majorHAnsi" w:hAnsiTheme="majorHAnsi" w:cs="Arial"/>
          <w:bCs/>
          <w:sz w:val="20"/>
          <w:szCs w:val="20"/>
          <w:lang w:eastAsia="en-US"/>
        </w:rPr>
        <w:t xml:space="preserve"> e respetiva documentação técnica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, pelo que não é possível estabelecer a interligação com o </w:t>
      </w:r>
      <w:proofErr w:type="spellStart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>Sitraffic</w:t>
      </w:r>
      <w:proofErr w:type="spellEnd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>SmartGuard</w:t>
      </w:r>
      <w:proofErr w:type="spellEnd"/>
      <w:r w:rsidR="00BD7513">
        <w:rPr>
          <w:rFonts w:asciiTheme="majorHAnsi" w:hAnsiTheme="majorHAnsi" w:cs="Arial"/>
          <w:bCs/>
          <w:sz w:val="20"/>
          <w:szCs w:val="20"/>
          <w:lang w:eastAsia="en-US"/>
        </w:rPr>
        <w:t>,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através de mapeamento entre 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 xml:space="preserve">diferentes 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>p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>rotocolos de comunicação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. </w:t>
      </w:r>
    </w:p>
    <w:p w:rsidR="003563FD" w:rsidRDefault="003563FD" w:rsidP="003563FD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3563FD" w:rsidRDefault="005B3B84" w:rsidP="003563FD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>Nestes termos</w:t>
      </w:r>
      <w:r w:rsidR="003563FD">
        <w:rPr>
          <w:rFonts w:asciiTheme="majorHAnsi" w:hAnsiTheme="majorHAnsi" w:cs="Arial"/>
          <w:bCs/>
          <w:sz w:val="20"/>
          <w:szCs w:val="20"/>
          <w:lang w:eastAsia="en-US"/>
        </w:rPr>
        <w:t xml:space="preserve">, o </w:t>
      </w:r>
      <w:r w:rsidR="00BD7513">
        <w:rPr>
          <w:rFonts w:asciiTheme="majorHAnsi" w:hAnsiTheme="majorHAnsi" w:cs="Arial"/>
          <w:bCs/>
          <w:sz w:val="20"/>
          <w:szCs w:val="20"/>
          <w:lang w:eastAsia="en-US"/>
        </w:rPr>
        <w:t xml:space="preserve">projeto </w:t>
      </w:r>
      <w:r w:rsidR="008930ED">
        <w:rPr>
          <w:rFonts w:asciiTheme="majorHAnsi" w:hAnsiTheme="majorHAnsi" w:cs="Arial"/>
          <w:bCs/>
          <w:sz w:val="20"/>
          <w:szCs w:val="20"/>
          <w:lang w:eastAsia="en-US"/>
        </w:rPr>
        <w:t xml:space="preserve">propõe fazer evoluir o sistema </w:t>
      </w:r>
      <w:proofErr w:type="spellStart"/>
      <w:r w:rsidR="008930ED">
        <w:rPr>
          <w:rFonts w:asciiTheme="majorHAnsi" w:hAnsiTheme="majorHAnsi" w:cs="Arial"/>
          <w:bCs/>
          <w:sz w:val="20"/>
          <w:szCs w:val="20"/>
          <w:lang w:eastAsia="en-US"/>
        </w:rPr>
        <w:t>Sitraffic</w:t>
      </w:r>
      <w:proofErr w:type="spellEnd"/>
      <w:r w:rsidR="008930ED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 w:rsidR="008930ED">
        <w:rPr>
          <w:rFonts w:asciiTheme="majorHAnsi" w:hAnsiTheme="majorHAnsi" w:cs="Arial"/>
          <w:bCs/>
          <w:sz w:val="20"/>
          <w:szCs w:val="20"/>
          <w:lang w:eastAsia="en-US"/>
        </w:rPr>
        <w:t>SmartGuard</w:t>
      </w:r>
      <w:proofErr w:type="spellEnd"/>
      <w:r w:rsidR="008930ED">
        <w:rPr>
          <w:rFonts w:asciiTheme="majorHAnsi" w:hAnsiTheme="majorHAnsi" w:cs="Arial"/>
          <w:bCs/>
          <w:sz w:val="20"/>
          <w:szCs w:val="20"/>
          <w:lang w:eastAsia="en-US"/>
        </w:rPr>
        <w:t>, através da criação da funcionalidade de comunicação bidirecional</w:t>
      </w:r>
      <w:r w:rsidR="00BD7513">
        <w:rPr>
          <w:rFonts w:asciiTheme="majorHAnsi" w:hAnsiTheme="majorHAnsi" w:cs="Arial"/>
          <w:bCs/>
          <w:sz w:val="20"/>
          <w:szCs w:val="20"/>
          <w:lang w:eastAsia="en-US"/>
        </w:rPr>
        <w:t xml:space="preserve"> com controla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dores proprietários, com recurso a </w:t>
      </w:r>
      <w:r w:rsidR="00BD7513">
        <w:rPr>
          <w:rFonts w:asciiTheme="majorHAnsi" w:hAnsiTheme="majorHAnsi" w:cs="Arial"/>
          <w:bCs/>
          <w:sz w:val="20"/>
          <w:szCs w:val="20"/>
          <w:lang w:eastAsia="en-US"/>
        </w:rPr>
        <w:t xml:space="preserve">meios alternativos ao acesso às especificações eletrónicas de baixo nível desses controladores. </w:t>
      </w:r>
    </w:p>
    <w:p w:rsidR="003563FD" w:rsidRDefault="003563FD" w:rsidP="00EE68C5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80709B" w:rsidRDefault="0080709B" w:rsidP="00EE68C5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812DC4" w:rsidRPr="00F54955" w:rsidRDefault="00812DC4" w:rsidP="00032E09">
      <w:pPr>
        <w:spacing w:after="120"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 w:rsidRPr="00F54955">
        <w:rPr>
          <w:rFonts w:asciiTheme="majorHAnsi" w:hAnsiTheme="majorHAnsi" w:cs="Arial"/>
          <w:bCs/>
          <w:sz w:val="20"/>
          <w:szCs w:val="20"/>
          <w:lang w:eastAsia="en-US"/>
        </w:rPr>
        <w:t>I</w:t>
      </w:r>
      <w:r w:rsidR="00B57933" w:rsidRPr="00F54955">
        <w:rPr>
          <w:rFonts w:asciiTheme="majorHAnsi" w:hAnsiTheme="majorHAnsi" w:cs="Arial"/>
          <w:bCs/>
          <w:sz w:val="20"/>
          <w:szCs w:val="20"/>
          <w:lang w:eastAsia="en-US"/>
        </w:rPr>
        <w:t>NCERTEZAS</w:t>
      </w:r>
    </w:p>
    <w:p w:rsidR="006076FF" w:rsidRPr="006076FF" w:rsidRDefault="006076FF" w:rsidP="006076FF">
      <w:pPr>
        <w:spacing w:after="120" w:line="360" w:lineRule="auto"/>
        <w:jc w:val="both"/>
        <w:rPr>
          <w:rFonts w:asciiTheme="majorHAnsi" w:hAnsiTheme="majorHAnsi" w:cs="Arial"/>
          <w:bCs/>
          <w:sz w:val="20"/>
          <w:szCs w:val="20"/>
        </w:rPr>
      </w:pPr>
      <w:r>
        <w:rPr>
          <w:rFonts w:asciiTheme="majorHAnsi" w:hAnsiTheme="majorHAnsi" w:cs="Arial"/>
          <w:bCs/>
          <w:sz w:val="20"/>
          <w:szCs w:val="20"/>
        </w:rPr>
        <w:t xml:space="preserve">Ao longo do presente projeto procura-se descobrir se é possível </w:t>
      </w:r>
      <w:r w:rsidRPr="006076FF">
        <w:rPr>
          <w:rFonts w:asciiTheme="majorHAnsi" w:hAnsiTheme="majorHAnsi" w:cs="Arial"/>
          <w:bCs/>
          <w:sz w:val="20"/>
          <w:szCs w:val="20"/>
        </w:rPr>
        <w:t>definir um</w:t>
      </w:r>
      <w:r>
        <w:rPr>
          <w:rFonts w:asciiTheme="majorHAnsi" w:hAnsiTheme="majorHAnsi" w:cs="Arial"/>
          <w:bCs/>
          <w:sz w:val="20"/>
          <w:szCs w:val="20"/>
        </w:rPr>
        <w:t xml:space="preserve"> modo de </w:t>
      </w:r>
      <w:r w:rsidRPr="006076FF">
        <w:rPr>
          <w:rFonts w:asciiTheme="majorHAnsi" w:hAnsiTheme="majorHAnsi" w:cs="Arial"/>
          <w:bCs/>
          <w:sz w:val="20"/>
          <w:szCs w:val="20"/>
        </w:rPr>
        <w:t xml:space="preserve">interface </w:t>
      </w:r>
      <w:r>
        <w:rPr>
          <w:rFonts w:asciiTheme="majorHAnsi" w:hAnsiTheme="majorHAnsi" w:cs="Arial"/>
          <w:bCs/>
          <w:sz w:val="20"/>
          <w:szCs w:val="20"/>
        </w:rPr>
        <w:t>entre</w:t>
      </w:r>
      <w:r w:rsidRPr="006076FF">
        <w:rPr>
          <w:rFonts w:asciiTheme="majorHAnsi" w:hAnsiTheme="majorHAnsi" w:cs="Arial"/>
          <w:bCs/>
          <w:sz w:val="20"/>
          <w:szCs w:val="20"/>
        </w:rPr>
        <w:t xml:space="preserve"> controlador</w:t>
      </w:r>
      <w:r>
        <w:rPr>
          <w:rFonts w:asciiTheme="majorHAnsi" w:hAnsiTheme="majorHAnsi" w:cs="Arial"/>
          <w:bCs/>
          <w:sz w:val="20"/>
          <w:szCs w:val="20"/>
        </w:rPr>
        <w:t>es</w:t>
      </w:r>
      <w:r w:rsidRPr="006076FF">
        <w:rPr>
          <w:rFonts w:asciiTheme="majorHAnsi" w:hAnsiTheme="majorHAnsi" w:cs="Arial"/>
          <w:bCs/>
          <w:sz w:val="20"/>
          <w:szCs w:val="20"/>
        </w:rPr>
        <w:t xml:space="preserve"> </w:t>
      </w:r>
      <w:r>
        <w:rPr>
          <w:rFonts w:asciiTheme="majorHAnsi" w:hAnsiTheme="majorHAnsi" w:cs="Arial"/>
          <w:bCs/>
          <w:sz w:val="20"/>
          <w:szCs w:val="20"/>
        </w:rPr>
        <w:t xml:space="preserve">de </w:t>
      </w:r>
      <w:r w:rsidRPr="006076FF">
        <w:rPr>
          <w:rFonts w:asciiTheme="majorHAnsi" w:hAnsiTheme="majorHAnsi" w:cs="Arial"/>
          <w:bCs/>
          <w:sz w:val="20"/>
          <w:szCs w:val="20"/>
        </w:rPr>
        <w:t>sem</w:t>
      </w:r>
      <w:r>
        <w:rPr>
          <w:rFonts w:asciiTheme="majorHAnsi" w:hAnsiTheme="majorHAnsi" w:cs="Arial"/>
          <w:bCs/>
          <w:sz w:val="20"/>
          <w:szCs w:val="20"/>
        </w:rPr>
        <w:t>áforos em cruzamentos e um sistema centralizado, we</w:t>
      </w:r>
      <w:r w:rsidR="003563FD">
        <w:rPr>
          <w:rFonts w:asciiTheme="majorHAnsi" w:hAnsiTheme="majorHAnsi" w:cs="Arial"/>
          <w:bCs/>
          <w:sz w:val="20"/>
          <w:szCs w:val="20"/>
        </w:rPr>
        <w:t>b</w:t>
      </w:r>
      <w:r>
        <w:rPr>
          <w:rFonts w:asciiTheme="majorHAnsi" w:hAnsiTheme="majorHAnsi" w:cs="Arial"/>
          <w:bCs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Arial"/>
          <w:bCs/>
          <w:sz w:val="20"/>
          <w:szCs w:val="20"/>
        </w:rPr>
        <w:t>based</w:t>
      </w:r>
      <w:proofErr w:type="spellEnd"/>
      <w:r>
        <w:rPr>
          <w:rFonts w:asciiTheme="majorHAnsi" w:hAnsiTheme="majorHAnsi" w:cs="Arial"/>
          <w:bCs/>
          <w:sz w:val="20"/>
          <w:szCs w:val="20"/>
        </w:rPr>
        <w:t xml:space="preserve">, de gestão </w:t>
      </w:r>
      <w:r w:rsidR="00EE47F0">
        <w:rPr>
          <w:rFonts w:asciiTheme="majorHAnsi" w:hAnsiTheme="majorHAnsi" w:cs="Arial"/>
          <w:bCs/>
          <w:sz w:val="20"/>
          <w:szCs w:val="20"/>
        </w:rPr>
        <w:t>de tráfego</w:t>
      </w:r>
      <w:r>
        <w:rPr>
          <w:rFonts w:asciiTheme="majorHAnsi" w:hAnsiTheme="majorHAnsi" w:cs="Arial"/>
          <w:bCs/>
          <w:sz w:val="20"/>
          <w:szCs w:val="20"/>
        </w:rPr>
        <w:t>,</w:t>
      </w:r>
      <w:r w:rsidRPr="006076FF">
        <w:rPr>
          <w:rFonts w:asciiTheme="majorHAnsi" w:hAnsiTheme="majorHAnsi" w:cs="Arial"/>
          <w:bCs/>
          <w:sz w:val="20"/>
          <w:szCs w:val="20"/>
        </w:rPr>
        <w:t xml:space="preserve"> sem </w:t>
      </w:r>
      <w:r>
        <w:rPr>
          <w:rFonts w:asciiTheme="majorHAnsi" w:hAnsiTheme="majorHAnsi" w:cs="Arial"/>
          <w:bCs/>
          <w:sz w:val="20"/>
          <w:szCs w:val="20"/>
        </w:rPr>
        <w:t xml:space="preserve">que </w:t>
      </w:r>
      <w:r w:rsidR="00EE47F0">
        <w:rPr>
          <w:rFonts w:asciiTheme="majorHAnsi" w:hAnsiTheme="majorHAnsi" w:cs="Arial"/>
          <w:bCs/>
          <w:sz w:val="20"/>
          <w:szCs w:val="20"/>
        </w:rPr>
        <w:t xml:space="preserve">a </w:t>
      </w:r>
      <w:r>
        <w:rPr>
          <w:rFonts w:asciiTheme="majorHAnsi" w:hAnsiTheme="majorHAnsi" w:cs="Arial"/>
          <w:bCs/>
          <w:sz w:val="20"/>
          <w:szCs w:val="20"/>
        </w:rPr>
        <w:t xml:space="preserve">sua especificação </w:t>
      </w:r>
      <w:r w:rsidR="00EE47F0">
        <w:rPr>
          <w:rFonts w:asciiTheme="majorHAnsi" w:hAnsiTheme="majorHAnsi" w:cs="Arial"/>
          <w:bCs/>
          <w:sz w:val="20"/>
          <w:szCs w:val="20"/>
        </w:rPr>
        <w:t xml:space="preserve">inclua o acesso à </w:t>
      </w:r>
      <w:r w:rsidRPr="006076FF">
        <w:rPr>
          <w:rFonts w:asciiTheme="majorHAnsi" w:hAnsiTheme="majorHAnsi" w:cs="Arial"/>
          <w:bCs/>
          <w:sz w:val="20"/>
          <w:szCs w:val="20"/>
        </w:rPr>
        <w:t>ling</w:t>
      </w:r>
      <w:r w:rsidR="00EE47F0">
        <w:rPr>
          <w:rFonts w:asciiTheme="majorHAnsi" w:hAnsiTheme="majorHAnsi" w:cs="Arial"/>
          <w:bCs/>
          <w:sz w:val="20"/>
          <w:szCs w:val="20"/>
        </w:rPr>
        <w:t xml:space="preserve">uagem de programação de máquina do controlador </w:t>
      </w:r>
      <w:r w:rsidRPr="006076FF">
        <w:rPr>
          <w:rFonts w:asciiTheme="majorHAnsi" w:hAnsiTheme="majorHAnsi" w:cs="Arial"/>
          <w:bCs/>
          <w:sz w:val="20"/>
          <w:szCs w:val="20"/>
        </w:rPr>
        <w:t xml:space="preserve">ou a </w:t>
      </w:r>
      <w:r w:rsidR="00EE47F0">
        <w:rPr>
          <w:rFonts w:asciiTheme="majorHAnsi" w:hAnsiTheme="majorHAnsi" w:cs="Arial"/>
          <w:bCs/>
          <w:sz w:val="20"/>
          <w:szCs w:val="20"/>
        </w:rPr>
        <w:t xml:space="preserve">um </w:t>
      </w:r>
      <w:r w:rsidRPr="006076FF">
        <w:rPr>
          <w:rFonts w:asciiTheme="majorHAnsi" w:hAnsiTheme="majorHAnsi" w:cs="Arial"/>
          <w:bCs/>
          <w:sz w:val="20"/>
          <w:szCs w:val="20"/>
        </w:rPr>
        <w:t>interpretador</w:t>
      </w:r>
      <w:r w:rsidR="00EE47F0">
        <w:rPr>
          <w:rFonts w:asciiTheme="majorHAnsi" w:hAnsiTheme="majorHAnsi" w:cs="Arial"/>
          <w:bCs/>
          <w:sz w:val="20"/>
          <w:szCs w:val="20"/>
        </w:rPr>
        <w:t xml:space="preserve"> da mesma.</w:t>
      </w:r>
    </w:p>
    <w:p w:rsidR="006076FF" w:rsidRDefault="006076FF" w:rsidP="003E095E">
      <w:pPr>
        <w:spacing w:after="120" w:line="360" w:lineRule="auto"/>
        <w:jc w:val="both"/>
        <w:rPr>
          <w:rFonts w:asciiTheme="majorHAnsi" w:hAnsiTheme="majorHAnsi" w:cs="Arial"/>
          <w:bCs/>
          <w:sz w:val="20"/>
          <w:szCs w:val="20"/>
        </w:rPr>
      </w:pPr>
    </w:p>
    <w:p w:rsidR="006076FF" w:rsidRDefault="006076FF" w:rsidP="003E095E">
      <w:pPr>
        <w:spacing w:after="120" w:line="360" w:lineRule="auto"/>
        <w:jc w:val="both"/>
        <w:rPr>
          <w:rFonts w:asciiTheme="majorHAnsi" w:hAnsiTheme="majorHAnsi" w:cs="Arial"/>
          <w:bCs/>
          <w:sz w:val="20"/>
          <w:szCs w:val="20"/>
        </w:rPr>
      </w:pPr>
    </w:p>
    <w:p w:rsidR="00FF2753" w:rsidRPr="006076FF" w:rsidRDefault="00FF2753" w:rsidP="006076FF">
      <w:pPr>
        <w:spacing w:after="120" w:line="360" w:lineRule="auto"/>
        <w:jc w:val="both"/>
        <w:rPr>
          <w:rFonts w:asciiTheme="majorHAnsi" w:hAnsiTheme="majorHAnsi" w:cs="Arial"/>
          <w:bCs/>
          <w:sz w:val="20"/>
          <w:szCs w:val="20"/>
        </w:rPr>
      </w:pPr>
    </w:p>
    <w:p w:rsidR="00953BB0" w:rsidRDefault="00953BB0" w:rsidP="00FF1BCE">
      <w:pPr>
        <w:outlineLvl w:val="3"/>
        <w:rPr>
          <w:rFonts w:cs="Arial"/>
          <w:color w:val="222222"/>
          <w:sz w:val="27"/>
          <w:szCs w:val="27"/>
        </w:rPr>
      </w:pPr>
    </w:p>
    <w:p w:rsidR="00B8682A" w:rsidRDefault="006E72B6" w:rsidP="006E72B6">
      <w:pPr>
        <w:spacing w:after="120"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 w:rsidRPr="00B57933">
        <w:rPr>
          <w:rFonts w:asciiTheme="majorHAnsi" w:hAnsiTheme="majorHAnsi" w:cs="Arial"/>
          <w:bCs/>
          <w:sz w:val="20"/>
          <w:szCs w:val="20"/>
          <w:lang w:eastAsia="en-US"/>
        </w:rPr>
        <w:lastRenderedPageBreak/>
        <w:t>ATIVIDADES E METODOLOGIA</w:t>
      </w:r>
    </w:p>
    <w:p w:rsidR="00B942D7" w:rsidRDefault="00B146BA" w:rsidP="005B4EF3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>Durante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 xml:space="preserve"> o presente ano fiscal (</w:t>
      </w:r>
      <w:r w:rsidR="00E04046">
        <w:rPr>
          <w:rFonts w:asciiTheme="majorHAnsi" w:hAnsiTheme="majorHAnsi" w:cs="Arial"/>
          <w:bCs/>
          <w:sz w:val="20"/>
          <w:szCs w:val="20"/>
          <w:lang w:eastAsia="en-US"/>
        </w:rPr>
        <w:t>o</w:t>
      </w:r>
      <w:r w:rsidR="003C5854" w:rsidRPr="003C5854">
        <w:rPr>
          <w:rFonts w:asciiTheme="majorHAnsi" w:hAnsiTheme="majorHAnsi" w:cs="Arial"/>
          <w:bCs/>
          <w:sz w:val="20"/>
          <w:szCs w:val="20"/>
          <w:lang w:eastAsia="en-US"/>
        </w:rPr>
        <w:t>utubro de 201</w:t>
      </w:r>
      <w:r w:rsidR="005264E6">
        <w:rPr>
          <w:rFonts w:asciiTheme="majorHAnsi" w:hAnsiTheme="majorHAnsi" w:cs="Arial"/>
          <w:bCs/>
          <w:sz w:val="20"/>
          <w:szCs w:val="20"/>
          <w:lang w:eastAsia="en-US"/>
        </w:rPr>
        <w:t xml:space="preserve">3 </w:t>
      </w:r>
      <w:r w:rsidR="00E04046">
        <w:rPr>
          <w:rFonts w:asciiTheme="majorHAnsi" w:hAnsiTheme="majorHAnsi" w:cs="Arial"/>
          <w:bCs/>
          <w:sz w:val="20"/>
          <w:szCs w:val="20"/>
          <w:lang w:eastAsia="en-US"/>
        </w:rPr>
        <w:t>a s</w:t>
      </w:r>
      <w:r w:rsidR="003C5854" w:rsidRPr="003C5854">
        <w:rPr>
          <w:rFonts w:asciiTheme="majorHAnsi" w:hAnsiTheme="majorHAnsi" w:cs="Arial"/>
          <w:bCs/>
          <w:sz w:val="20"/>
          <w:szCs w:val="20"/>
          <w:lang w:eastAsia="en-US"/>
        </w:rPr>
        <w:t>etembro de</w:t>
      </w:r>
      <w:r w:rsidR="005264E6">
        <w:rPr>
          <w:rFonts w:asciiTheme="majorHAnsi" w:hAnsiTheme="majorHAnsi" w:cs="Arial"/>
          <w:bCs/>
          <w:sz w:val="20"/>
          <w:szCs w:val="20"/>
          <w:lang w:eastAsia="en-US"/>
        </w:rPr>
        <w:t xml:space="preserve"> 2014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>)</w:t>
      </w:r>
      <w:r w:rsidR="00952D19">
        <w:rPr>
          <w:rFonts w:asciiTheme="majorHAnsi" w:hAnsiTheme="majorHAnsi" w:cs="Arial"/>
          <w:bCs/>
          <w:sz w:val="20"/>
          <w:szCs w:val="20"/>
          <w:lang w:eastAsia="en-US"/>
        </w:rPr>
        <w:t xml:space="preserve">, a equipa da Siemens procedeu à análise </w:t>
      </w:r>
      <w:r w:rsidR="00B942D7">
        <w:rPr>
          <w:rFonts w:asciiTheme="majorHAnsi" w:hAnsiTheme="majorHAnsi" w:cs="Arial"/>
          <w:bCs/>
          <w:sz w:val="20"/>
          <w:szCs w:val="20"/>
          <w:lang w:eastAsia="en-US"/>
        </w:rPr>
        <w:t xml:space="preserve">dos esquemáticos de 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 xml:space="preserve">um universo alargado de </w:t>
      </w:r>
      <w:r w:rsidR="00B942D7">
        <w:rPr>
          <w:rFonts w:asciiTheme="majorHAnsi" w:hAnsiTheme="majorHAnsi" w:cs="Arial"/>
          <w:bCs/>
          <w:sz w:val="20"/>
          <w:szCs w:val="20"/>
          <w:lang w:eastAsia="en-US"/>
        </w:rPr>
        <w:t>controladores de semáforos de vários fabricantes, cuja docu</w:t>
      </w:r>
      <w:r w:rsidR="00952D19">
        <w:rPr>
          <w:rFonts w:asciiTheme="majorHAnsi" w:hAnsiTheme="majorHAnsi" w:cs="Arial"/>
          <w:bCs/>
          <w:sz w:val="20"/>
          <w:szCs w:val="20"/>
          <w:lang w:eastAsia="en-US"/>
        </w:rPr>
        <w:t>mentação técnica se encontra disponível ao público ou foi cedida a pedido</w:t>
      </w:r>
      <w:r w:rsidR="00B942D7">
        <w:rPr>
          <w:rFonts w:asciiTheme="majorHAnsi" w:hAnsiTheme="majorHAnsi" w:cs="Arial"/>
          <w:bCs/>
          <w:sz w:val="20"/>
          <w:szCs w:val="20"/>
          <w:lang w:eastAsia="en-US"/>
        </w:rPr>
        <w:t xml:space="preserve">. </w:t>
      </w:r>
    </w:p>
    <w:p w:rsidR="00952D19" w:rsidRDefault="00952D19" w:rsidP="005B4EF3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676EBB" w:rsidRDefault="00952D19" w:rsidP="00676EBB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A análise efetuada 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>permitiu delinear</w:t>
      </w:r>
      <w:r w:rsidR="00676EBB">
        <w:rPr>
          <w:rFonts w:asciiTheme="majorHAnsi" w:hAnsiTheme="majorHAnsi" w:cs="Arial"/>
          <w:bCs/>
          <w:sz w:val="20"/>
          <w:szCs w:val="20"/>
          <w:lang w:eastAsia="en-US"/>
        </w:rPr>
        <w:t xml:space="preserve"> a hipótese de que pode ser possível, através da identificação de padrões </w:t>
      </w:r>
      <w:r w:rsidR="00661B23">
        <w:rPr>
          <w:rFonts w:asciiTheme="majorHAnsi" w:hAnsiTheme="majorHAnsi" w:cs="Arial"/>
          <w:bCs/>
          <w:sz w:val="20"/>
          <w:szCs w:val="20"/>
          <w:lang w:eastAsia="en-US"/>
        </w:rPr>
        <w:t>na variação d</w:t>
      </w:r>
      <w:r w:rsidR="00676EBB">
        <w:rPr>
          <w:rFonts w:asciiTheme="majorHAnsi" w:hAnsiTheme="majorHAnsi" w:cs="Arial"/>
          <w:bCs/>
          <w:sz w:val="20"/>
          <w:szCs w:val="20"/>
          <w:lang w:eastAsia="en-US"/>
        </w:rPr>
        <w:t>os pulsos elétricos à saída dos controladores para atuação das luzes do semáforo, aferir estados fundamentais de operação das luzes do semáforo (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 xml:space="preserve">luz em </w:t>
      </w:r>
      <w:r w:rsidR="00676EBB">
        <w:rPr>
          <w:rFonts w:asciiTheme="majorHAnsi" w:hAnsiTheme="majorHAnsi" w:cs="Arial"/>
          <w:bCs/>
          <w:sz w:val="20"/>
          <w:szCs w:val="20"/>
          <w:lang w:eastAsia="en-US"/>
        </w:rPr>
        <w:t xml:space="preserve">intermitência, 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 xml:space="preserve">luz em </w:t>
      </w:r>
      <w:r w:rsidR="00676EBB">
        <w:rPr>
          <w:rFonts w:asciiTheme="majorHAnsi" w:hAnsiTheme="majorHAnsi" w:cs="Arial"/>
          <w:bCs/>
          <w:sz w:val="20"/>
          <w:szCs w:val="20"/>
          <w:lang w:eastAsia="en-US"/>
        </w:rPr>
        <w:t xml:space="preserve">funcionamento normal, 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>luz desligada). Assim, deu-se início a</w:t>
      </w:r>
      <w:r w:rsidR="00676EBB">
        <w:rPr>
          <w:rFonts w:asciiTheme="majorHAnsi" w:hAnsiTheme="majorHAnsi" w:cs="Arial"/>
          <w:bCs/>
          <w:sz w:val="20"/>
          <w:szCs w:val="20"/>
          <w:lang w:eastAsia="en-US"/>
        </w:rPr>
        <w:t xml:space="preserve">o estudo de padrões nos pulsos elétricos </w:t>
      </w:r>
      <w:r w:rsidR="000A7512">
        <w:rPr>
          <w:rFonts w:asciiTheme="majorHAnsi" w:hAnsiTheme="majorHAnsi" w:cs="Arial"/>
          <w:bCs/>
          <w:sz w:val="20"/>
          <w:szCs w:val="20"/>
          <w:lang w:eastAsia="en-US"/>
        </w:rPr>
        <w:t>à saída dos controladores</w:t>
      </w:r>
      <w:r w:rsidR="00676EBB">
        <w:rPr>
          <w:rFonts w:asciiTheme="majorHAnsi" w:hAnsiTheme="majorHAnsi" w:cs="Arial"/>
          <w:bCs/>
          <w:sz w:val="20"/>
          <w:szCs w:val="20"/>
          <w:lang w:eastAsia="en-US"/>
        </w:rPr>
        <w:t xml:space="preserve">, definindo como variáveis de análise de padrões </w:t>
      </w:r>
      <w:r w:rsidR="000A7512">
        <w:rPr>
          <w:rFonts w:asciiTheme="majorHAnsi" w:hAnsiTheme="majorHAnsi" w:cs="Arial"/>
          <w:bCs/>
          <w:sz w:val="20"/>
          <w:szCs w:val="20"/>
          <w:lang w:eastAsia="en-US"/>
        </w:rPr>
        <w:t>o número de vezes que uma saída é ativada e a frequência de ciclo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 xml:space="preserve"> n</w:t>
      </w:r>
      <w:r w:rsidR="00622065">
        <w:rPr>
          <w:rFonts w:asciiTheme="majorHAnsi" w:hAnsiTheme="majorHAnsi" w:cs="Arial"/>
          <w:bCs/>
          <w:sz w:val="20"/>
          <w:szCs w:val="20"/>
          <w:lang w:eastAsia="en-US"/>
        </w:rPr>
        <w:t>um sistema de alimentação ininterrupto</w:t>
      </w:r>
      <w:r w:rsidR="000A7512">
        <w:rPr>
          <w:rFonts w:asciiTheme="majorHAnsi" w:hAnsiTheme="majorHAnsi" w:cs="Arial"/>
          <w:bCs/>
          <w:sz w:val="20"/>
          <w:szCs w:val="20"/>
          <w:lang w:eastAsia="en-US"/>
        </w:rPr>
        <w:t>.</w:t>
      </w:r>
      <w:r w:rsidR="00676EBB">
        <w:rPr>
          <w:rFonts w:asciiTheme="majorHAnsi" w:hAnsiTheme="majorHAnsi" w:cs="Arial"/>
          <w:bCs/>
          <w:sz w:val="20"/>
          <w:szCs w:val="20"/>
          <w:lang w:eastAsia="en-US"/>
        </w:rPr>
        <w:t xml:space="preserve"> Neste âmbito, tem vindo a ser estudado um microprocessador para uma placa eletrónica </w:t>
      </w:r>
      <w:r w:rsidR="00661B23">
        <w:rPr>
          <w:rFonts w:asciiTheme="majorHAnsi" w:hAnsiTheme="majorHAnsi" w:cs="Arial"/>
          <w:bCs/>
          <w:sz w:val="20"/>
          <w:szCs w:val="20"/>
          <w:lang w:eastAsia="en-US"/>
        </w:rPr>
        <w:t>de interface entre o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>s</w:t>
      </w:r>
      <w:r w:rsidR="00661B23">
        <w:rPr>
          <w:rFonts w:asciiTheme="majorHAnsi" w:hAnsiTheme="majorHAnsi" w:cs="Arial"/>
          <w:bCs/>
          <w:sz w:val="20"/>
          <w:szCs w:val="20"/>
          <w:lang w:eastAsia="en-US"/>
        </w:rPr>
        <w:t xml:space="preserve"> controlador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>es</w:t>
      </w:r>
      <w:r w:rsidR="00661B23">
        <w:rPr>
          <w:rFonts w:asciiTheme="majorHAnsi" w:hAnsiTheme="majorHAnsi" w:cs="Arial"/>
          <w:bCs/>
          <w:sz w:val="20"/>
          <w:szCs w:val="20"/>
          <w:lang w:eastAsia="en-US"/>
        </w:rPr>
        <w:t xml:space="preserve"> e o </w:t>
      </w:r>
      <w:proofErr w:type="spellStart"/>
      <w:r w:rsidR="00661B23" w:rsidRPr="00FD4312">
        <w:rPr>
          <w:rFonts w:asciiTheme="majorHAnsi" w:hAnsiTheme="majorHAnsi" w:cs="Arial"/>
          <w:bCs/>
          <w:sz w:val="20"/>
          <w:szCs w:val="20"/>
          <w:lang w:eastAsia="en-US"/>
        </w:rPr>
        <w:t>Sitraffic</w:t>
      </w:r>
      <w:proofErr w:type="spellEnd"/>
      <w:r w:rsidR="00661B23" w:rsidRP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 w:rsidR="00661B23" w:rsidRPr="00FD4312">
        <w:rPr>
          <w:rFonts w:asciiTheme="majorHAnsi" w:hAnsiTheme="majorHAnsi" w:cs="Arial"/>
          <w:bCs/>
          <w:sz w:val="20"/>
          <w:szCs w:val="20"/>
          <w:lang w:eastAsia="en-US"/>
        </w:rPr>
        <w:t>SmartGuard</w:t>
      </w:r>
      <w:proofErr w:type="spellEnd"/>
      <w:r w:rsidR="00661B23">
        <w:rPr>
          <w:rFonts w:asciiTheme="majorHAnsi" w:hAnsiTheme="majorHAnsi" w:cs="Arial"/>
          <w:bCs/>
          <w:sz w:val="20"/>
          <w:szCs w:val="20"/>
          <w:lang w:eastAsia="en-US"/>
        </w:rPr>
        <w:t xml:space="preserve">. A função do microprocessador é a interpretação </w:t>
      </w:r>
      <w:r w:rsidR="00676EBB">
        <w:rPr>
          <w:rFonts w:asciiTheme="majorHAnsi" w:hAnsiTheme="majorHAnsi" w:cs="Arial"/>
          <w:bCs/>
          <w:sz w:val="20"/>
          <w:szCs w:val="20"/>
          <w:lang w:eastAsia="en-US"/>
        </w:rPr>
        <w:t>de sinais analógicos do controlador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>,</w:t>
      </w:r>
      <w:r w:rsidR="00676EBB">
        <w:rPr>
          <w:rFonts w:asciiTheme="majorHAnsi" w:hAnsiTheme="majorHAnsi" w:cs="Arial"/>
          <w:bCs/>
          <w:sz w:val="20"/>
          <w:szCs w:val="20"/>
          <w:lang w:eastAsia="en-US"/>
        </w:rPr>
        <w:t xml:space="preserve"> com a finalidade de aferir estados de operação</w:t>
      </w:r>
      <w:r w:rsidR="00661B23">
        <w:rPr>
          <w:rFonts w:asciiTheme="majorHAnsi" w:hAnsiTheme="majorHAnsi" w:cs="Arial"/>
          <w:bCs/>
          <w:sz w:val="20"/>
          <w:szCs w:val="20"/>
          <w:lang w:eastAsia="en-US"/>
        </w:rPr>
        <w:t xml:space="preserve"> através da identificação de padrões nos pulsos elétricos à saída do controlador.</w:t>
      </w:r>
    </w:p>
    <w:p w:rsidR="00676EBB" w:rsidRDefault="00676EBB" w:rsidP="00676EBB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0A7512" w:rsidRDefault="00676EBB" w:rsidP="005B4EF3">
      <w:pPr>
        <w:spacing w:line="360" w:lineRule="auto"/>
        <w:jc w:val="both"/>
        <w:rPr>
          <w:ins w:id="7" w:author="z0034n1r" w:date="2015-04-28T13:26:00Z"/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>Paralelame</w:t>
      </w:r>
      <w:r w:rsidR="00E55E72">
        <w:rPr>
          <w:rFonts w:asciiTheme="majorHAnsi" w:hAnsiTheme="majorHAnsi" w:cs="Arial"/>
          <w:bCs/>
          <w:sz w:val="20"/>
          <w:szCs w:val="20"/>
          <w:lang w:eastAsia="en-US"/>
        </w:rPr>
        <w:t>nte</w:t>
      </w:r>
      <w:r w:rsidR="005B3B84">
        <w:rPr>
          <w:rFonts w:asciiTheme="majorHAnsi" w:hAnsiTheme="majorHAnsi" w:cs="Arial"/>
          <w:bCs/>
          <w:sz w:val="20"/>
          <w:szCs w:val="20"/>
          <w:lang w:eastAsia="en-US"/>
        </w:rPr>
        <w:t xml:space="preserve"> foi estudada a hipótese</w:t>
      </w:r>
      <w:r w:rsidR="00B942D7">
        <w:rPr>
          <w:rFonts w:asciiTheme="majorHAnsi" w:hAnsiTheme="majorHAnsi" w:cs="Arial"/>
          <w:bCs/>
          <w:sz w:val="20"/>
          <w:szCs w:val="20"/>
          <w:lang w:eastAsia="en-US"/>
        </w:rPr>
        <w:t xml:space="preserve"> de requisitar comandos ao controlador, através de alteração dos estados das entradas de contactos secos do controlador, procurando-se, deste modo, materializar a possibilidade de alterar remotamente, por exemplo, o plano temporal de transição de luzes entre grupos de semáforos. </w:t>
      </w:r>
      <w:r w:rsidR="00F0571D">
        <w:rPr>
          <w:rFonts w:asciiTheme="majorHAnsi" w:hAnsiTheme="majorHAnsi" w:cs="Arial"/>
          <w:bCs/>
          <w:sz w:val="20"/>
          <w:szCs w:val="20"/>
          <w:lang w:eastAsia="en-US"/>
        </w:rPr>
        <w:t>A requisição de comando ao controlador deverá ser suportada, também, pelo microprocessador acima referido.</w:t>
      </w:r>
    </w:p>
    <w:p w:rsidR="00A132D2" w:rsidRDefault="00A132D2" w:rsidP="005B4EF3">
      <w:pPr>
        <w:spacing w:line="360" w:lineRule="auto"/>
        <w:jc w:val="both"/>
        <w:rPr>
          <w:ins w:id="8" w:author="z0034n1r" w:date="2015-04-28T13:26:00Z"/>
          <w:rFonts w:asciiTheme="majorHAnsi" w:hAnsiTheme="majorHAnsi" w:cs="Arial"/>
          <w:bCs/>
          <w:sz w:val="20"/>
          <w:szCs w:val="20"/>
          <w:lang w:eastAsia="en-US"/>
        </w:rPr>
      </w:pPr>
    </w:p>
    <w:p w:rsidR="00A132D2" w:rsidRDefault="00A132D2" w:rsidP="00A132D2">
      <w:pPr>
        <w:spacing w:line="360" w:lineRule="auto"/>
        <w:jc w:val="both"/>
        <w:rPr>
          <w:ins w:id="9" w:author="z0034n1r" w:date="2015-04-28T13:38:00Z"/>
          <w:rFonts w:asciiTheme="majorHAnsi" w:hAnsiTheme="majorHAnsi" w:cs="Arial"/>
          <w:bCs/>
          <w:sz w:val="20"/>
          <w:szCs w:val="20"/>
          <w:lang w:eastAsia="en-US"/>
        </w:rPr>
      </w:pPr>
      <w:ins w:id="10" w:author="z0034n1r" w:date="2015-04-28T13:27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O módulo MCR </w:t>
        </w:r>
      </w:ins>
      <w:ins w:id="11" w:author="z0034n1r" w:date="2015-04-28T13:35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>deverá ter uma comunicação série</w:t>
        </w:r>
      </w:ins>
      <w:ins w:id="12" w:author="z0034n1r" w:date="2015-04-28T13:41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 </w:t>
        </w:r>
        <w:proofErr w:type="gramStart"/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>standard</w:t>
        </w:r>
      </w:ins>
      <w:proofErr w:type="gramEnd"/>
      <w:ins w:id="13" w:author="z0034n1r" w:date="2015-04-28T13:35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 que fará a conversão para sinais TTL, estabelecendo assim um protocolo RS</w:t>
        </w:r>
      </w:ins>
      <w:ins w:id="14" w:author="z0034n1r" w:date="2015-04-28T13:36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>-232 com parâmetros pré-definidos.</w:t>
        </w:r>
      </w:ins>
      <w:ins w:id="15" w:author="z0034n1r" w:date="2015-04-28T13:29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 O </w:t>
        </w:r>
      </w:ins>
      <w:ins w:id="16" w:author="z0034n1r" w:date="2015-04-28T13:41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>c</w:t>
        </w:r>
      </w:ins>
      <w:ins w:id="17" w:author="z0034n1r" w:date="2015-04-28T13:29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>ircuito integrado será responsável por ler o sinal da fase do amarelo, esse mesmo sinal é depois descodific</w:t>
        </w:r>
      </w:ins>
      <w:ins w:id="18" w:author="z0034n1r" w:date="2015-04-28T13:30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>ado pela programação do microcontrolador para entrar na interrupção pela porta série</w:t>
        </w:r>
      </w:ins>
      <w:ins w:id="19" w:author="z0034n1r" w:date="2015-04-28T13:37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>, permitindo assim reportar o estado de funcionamento do controlador semafórico</w:t>
        </w:r>
      </w:ins>
      <w:ins w:id="20" w:author="z0034n1r" w:date="2015-04-28T13:42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 (normal, intermitente ou desligado)</w:t>
        </w:r>
      </w:ins>
      <w:ins w:id="21" w:author="z0034n1r" w:date="2015-04-28T13:37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>.</w:t>
        </w:r>
      </w:ins>
      <w:ins w:id="22" w:author="z0034n1r" w:date="2015-04-28T13:30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 </w:t>
        </w:r>
      </w:ins>
      <w:ins w:id="23" w:author="z0034n1r" w:date="2015-04-28T13:42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>Por exemplo, c</w:t>
        </w:r>
      </w:ins>
      <w:ins w:id="24" w:author="z0034n1r" w:date="2015-04-28T13:30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>aso fique intermitente</w:t>
        </w:r>
      </w:ins>
      <w:ins w:id="25" w:author="z0034n1r" w:date="2015-04-28T13:37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>, o m</w:t>
        </w:r>
      </w:ins>
      <w:ins w:id="26" w:author="z0034n1r" w:date="2015-04-28T13:42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>ó</w:t>
        </w:r>
      </w:ins>
      <w:ins w:id="27" w:author="z0034n1r" w:date="2015-04-28T13:38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dulo </w:t>
        </w:r>
        <w:proofErr w:type="spellStart"/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>detecta</w:t>
        </w:r>
        <w:proofErr w:type="spellEnd"/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 o número de pulsos e frequência presentes na fase do amarelo e</w:t>
        </w:r>
      </w:ins>
      <w:ins w:id="28" w:author="z0034n1r" w:date="2015-04-28T13:31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 </w:t>
        </w:r>
      </w:ins>
      <w:ins w:id="29" w:author="z0034n1r" w:date="2015-04-28T13:38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>envia</w:t>
        </w:r>
      </w:ins>
      <w:ins w:id="30" w:author="z0034n1r" w:date="2015-04-28T13:31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 um sinal a dizer que o cruzamento se encontra intermitente.</w:t>
        </w:r>
      </w:ins>
    </w:p>
    <w:p w:rsidR="002E60CF" w:rsidRDefault="002E60CF" w:rsidP="00A132D2">
      <w:pPr>
        <w:spacing w:line="360" w:lineRule="auto"/>
        <w:jc w:val="both"/>
        <w:rPr>
          <w:ins w:id="31" w:author="z0034n1r" w:date="2015-04-28T13:31:00Z"/>
          <w:rFonts w:asciiTheme="majorHAnsi" w:hAnsiTheme="majorHAnsi" w:cs="Arial"/>
          <w:bCs/>
          <w:sz w:val="20"/>
          <w:szCs w:val="20"/>
          <w:lang w:eastAsia="en-US"/>
        </w:rPr>
      </w:pPr>
    </w:p>
    <w:p w:rsidR="00A132D2" w:rsidRDefault="00A132D2" w:rsidP="005B4EF3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ins w:id="32" w:author="z0034n1r" w:date="2015-04-28T13:31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>A placa pode ser controlada remotamente</w:t>
        </w:r>
      </w:ins>
      <w:ins w:id="33" w:author="z0034n1r" w:date="2015-04-28T13:38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 via porta séri</w:t>
        </w:r>
      </w:ins>
      <w:ins w:id="34" w:author="z0034n1r" w:date="2015-04-28T13:39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>e e é depois responsável por fazer</w:t>
        </w:r>
      </w:ins>
      <w:ins w:id="35" w:author="z0034n1r" w:date="2015-04-28T13:31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 chegar as mensagens ao controlador de tráfego</w:t>
        </w:r>
      </w:ins>
      <w:ins w:id="36" w:author="z0034n1r" w:date="2015-04-28T13:38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 </w:t>
        </w:r>
      </w:ins>
      <w:ins w:id="37" w:author="z0034n1r" w:date="2015-04-28T13:39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>através de entradas existentes, comuns à generalidade dos controladores semafóricos</w:t>
        </w:r>
      </w:ins>
      <w:ins w:id="38" w:author="z0034n1r" w:date="2015-04-28T13:31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>. O protocolo estabe</w:t>
        </w:r>
      </w:ins>
      <w:ins w:id="39" w:author="z0034n1r" w:date="2015-04-28T13:32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>lecido permite ao microcontrolador interpretar os sinais enviados remotamente, entrando num ciclo de interrupção e dando a ordem ao controlador</w:t>
        </w:r>
      </w:ins>
      <w:ins w:id="40" w:author="z0034n1r" w:date="2015-04-28T13:40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, quer para ficar intermitente ou </w:t>
        </w:r>
      </w:ins>
      <w:ins w:id="41" w:author="z0034n1r" w:date="2015-04-28T13:44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em </w:t>
        </w:r>
      </w:ins>
      <w:ins w:id="42" w:author="z0034n1r" w:date="2015-04-28T13:40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>funcionamento normal,</w:t>
        </w:r>
      </w:ins>
      <w:ins w:id="43" w:author="z0034n1r" w:date="2015-04-28T13:32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 reportando </w:t>
        </w:r>
      </w:ins>
      <w:ins w:id="44" w:author="z0034n1r" w:date="2015-04-28T13:44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>de seguida a mudança de</w:t>
        </w:r>
      </w:ins>
      <w:ins w:id="45" w:author="z0034n1r" w:date="2015-04-28T13:32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 estado p</w:t>
        </w:r>
      </w:ins>
      <w:ins w:id="46" w:author="z0034n1r" w:date="2015-04-28T13:33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ara a central </w:t>
        </w:r>
      </w:ins>
      <w:ins w:id="47" w:author="z0034n1r" w:date="2015-04-28T13:44:00Z">
        <w:r w:rsidR="002E60CF"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e </w:t>
        </w:r>
      </w:ins>
      <w:ins w:id="48" w:author="z0034n1r" w:date="2015-04-28T13:33:00Z">
        <w:r>
          <w:rPr>
            <w:rFonts w:asciiTheme="majorHAnsi" w:hAnsiTheme="majorHAnsi" w:cs="Arial"/>
            <w:bCs/>
            <w:sz w:val="20"/>
            <w:szCs w:val="20"/>
            <w:lang w:eastAsia="en-US"/>
          </w:rPr>
          <w:t>estabelecendo a interface com o utilizador.</w:t>
        </w:r>
      </w:ins>
    </w:p>
    <w:p w:rsidR="000A7512" w:rsidRDefault="000A7512" w:rsidP="005B4EF3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661B23" w:rsidRDefault="00BC5109" w:rsidP="005B4EF3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 w:rsidRPr="00BC5109">
        <w:rPr>
          <w:rFonts w:asciiTheme="majorHAnsi" w:hAnsiTheme="majorHAnsi" w:cs="Arial"/>
          <w:bCs/>
          <w:sz w:val="20"/>
          <w:szCs w:val="20"/>
          <w:highlight w:val="yellow"/>
          <w:lang w:eastAsia="en-US"/>
        </w:rPr>
        <w:t xml:space="preserve">&gt;&gt;&gt; É possível </w:t>
      </w:r>
      <w:r w:rsidR="005B3B84">
        <w:rPr>
          <w:rFonts w:asciiTheme="majorHAnsi" w:hAnsiTheme="majorHAnsi" w:cs="Arial"/>
          <w:bCs/>
          <w:sz w:val="20"/>
          <w:szCs w:val="20"/>
          <w:highlight w:val="yellow"/>
          <w:lang w:eastAsia="en-US"/>
        </w:rPr>
        <w:t xml:space="preserve">aprofundar um pouco este texto, com </w:t>
      </w:r>
      <w:r w:rsidRPr="00BC5109">
        <w:rPr>
          <w:rFonts w:asciiTheme="majorHAnsi" w:hAnsiTheme="majorHAnsi" w:cs="Arial"/>
          <w:bCs/>
          <w:sz w:val="20"/>
          <w:szCs w:val="20"/>
          <w:highlight w:val="yellow"/>
          <w:lang w:eastAsia="en-US"/>
        </w:rPr>
        <w:t>mais alguns detalhes técnicos?</w:t>
      </w:r>
    </w:p>
    <w:p w:rsidR="00F249E5" w:rsidDel="008F26F1" w:rsidRDefault="00F249E5" w:rsidP="00F249E5">
      <w:pPr>
        <w:spacing w:after="120" w:line="360" w:lineRule="auto"/>
        <w:jc w:val="both"/>
        <w:rPr>
          <w:del w:id="49" w:author="z0034n1r" w:date="2015-04-28T13:45:00Z"/>
          <w:rFonts w:asciiTheme="majorHAnsi" w:hAnsiTheme="majorHAnsi" w:cs="Arial"/>
          <w:bCs/>
          <w:sz w:val="20"/>
          <w:szCs w:val="20"/>
          <w:lang w:eastAsia="en-US"/>
        </w:rPr>
      </w:pPr>
    </w:p>
    <w:p w:rsidR="00F249E5" w:rsidDel="008F26F1" w:rsidRDefault="00F249E5" w:rsidP="005B4EF3">
      <w:pPr>
        <w:spacing w:line="360" w:lineRule="auto"/>
        <w:jc w:val="both"/>
        <w:rPr>
          <w:del w:id="50" w:author="z0034n1r" w:date="2015-04-28T13:45:00Z"/>
          <w:rFonts w:asciiTheme="majorHAnsi" w:hAnsiTheme="majorHAnsi" w:cs="Arial"/>
          <w:bCs/>
          <w:sz w:val="20"/>
          <w:szCs w:val="20"/>
          <w:lang w:eastAsia="en-US"/>
        </w:rPr>
      </w:pPr>
    </w:p>
    <w:p w:rsidR="00980428" w:rsidDel="008F26F1" w:rsidRDefault="00980428" w:rsidP="00705573">
      <w:pPr>
        <w:spacing w:line="360" w:lineRule="auto"/>
        <w:jc w:val="both"/>
        <w:rPr>
          <w:del w:id="51" w:author="z0034n1r" w:date="2015-04-28T13:45:00Z"/>
          <w:rFonts w:asciiTheme="majorHAnsi" w:hAnsiTheme="majorHAnsi" w:cs="Arial"/>
          <w:bCs/>
          <w:sz w:val="20"/>
          <w:szCs w:val="20"/>
          <w:lang w:eastAsia="en-US"/>
        </w:rPr>
      </w:pPr>
    </w:p>
    <w:p w:rsidR="00844021" w:rsidDel="008F26F1" w:rsidRDefault="00844021" w:rsidP="00705573">
      <w:pPr>
        <w:spacing w:line="360" w:lineRule="auto"/>
        <w:jc w:val="both"/>
        <w:rPr>
          <w:del w:id="52" w:author="z0034n1r" w:date="2015-04-28T13:45:00Z"/>
          <w:rFonts w:asciiTheme="majorHAnsi" w:hAnsiTheme="majorHAnsi" w:cs="Arial"/>
          <w:bCs/>
          <w:sz w:val="20"/>
          <w:szCs w:val="20"/>
          <w:lang w:eastAsia="en-US"/>
        </w:rPr>
      </w:pPr>
    </w:p>
    <w:p w:rsidR="00DA5110" w:rsidDel="008F26F1" w:rsidRDefault="00DA5110" w:rsidP="00980428">
      <w:pPr>
        <w:spacing w:after="120" w:line="360" w:lineRule="auto"/>
        <w:jc w:val="both"/>
        <w:rPr>
          <w:del w:id="53" w:author="z0034n1r" w:date="2015-04-28T13:45:00Z"/>
          <w:rFonts w:asciiTheme="majorHAnsi" w:hAnsiTheme="majorHAnsi" w:cs="Arial"/>
          <w:bCs/>
          <w:sz w:val="20"/>
          <w:szCs w:val="20"/>
          <w:lang w:eastAsia="en-US"/>
        </w:rPr>
      </w:pPr>
    </w:p>
    <w:p w:rsidR="005B3B84" w:rsidDel="008F26F1" w:rsidRDefault="005B3B84" w:rsidP="00980428">
      <w:pPr>
        <w:spacing w:after="120" w:line="360" w:lineRule="auto"/>
        <w:jc w:val="both"/>
        <w:rPr>
          <w:del w:id="54" w:author="z0034n1r" w:date="2015-04-28T13:45:00Z"/>
          <w:rFonts w:asciiTheme="majorHAnsi" w:hAnsiTheme="majorHAnsi" w:cs="Arial"/>
          <w:bCs/>
          <w:sz w:val="20"/>
          <w:szCs w:val="20"/>
          <w:lang w:eastAsia="en-US"/>
        </w:rPr>
      </w:pPr>
    </w:p>
    <w:p w:rsidR="005B3B84" w:rsidDel="008F26F1" w:rsidRDefault="005B3B84" w:rsidP="00980428">
      <w:pPr>
        <w:spacing w:after="120" w:line="360" w:lineRule="auto"/>
        <w:jc w:val="both"/>
        <w:rPr>
          <w:del w:id="55" w:author="z0034n1r" w:date="2015-04-28T13:45:00Z"/>
          <w:rFonts w:asciiTheme="majorHAnsi" w:hAnsiTheme="majorHAnsi" w:cs="Arial"/>
          <w:bCs/>
          <w:sz w:val="20"/>
          <w:szCs w:val="20"/>
          <w:lang w:eastAsia="en-US"/>
        </w:rPr>
      </w:pPr>
    </w:p>
    <w:p w:rsidR="005B3B84" w:rsidDel="008F26F1" w:rsidRDefault="005B3B84" w:rsidP="00980428">
      <w:pPr>
        <w:spacing w:after="120" w:line="360" w:lineRule="auto"/>
        <w:jc w:val="both"/>
        <w:rPr>
          <w:del w:id="56" w:author="z0034n1r" w:date="2015-04-28T13:45:00Z"/>
          <w:rFonts w:asciiTheme="majorHAnsi" w:hAnsiTheme="majorHAnsi" w:cs="Arial"/>
          <w:bCs/>
          <w:sz w:val="20"/>
          <w:szCs w:val="20"/>
          <w:lang w:eastAsia="en-US"/>
        </w:rPr>
      </w:pPr>
    </w:p>
    <w:p w:rsidR="005B3B84" w:rsidDel="008F26F1" w:rsidRDefault="005B3B84" w:rsidP="00980428">
      <w:pPr>
        <w:spacing w:after="120" w:line="360" w:lineRule="auto"/>
        <w:jc w:val="both"/>
        <w:rPr>
          <w:del w:id="57" w:author="z0034n1r" w:date="2015-04-28T13:45:00Z"/>
          <w:rFonts w:asciiTheme="majorHAnsi" w:hAnsiTheme="majorHAnsi" w:cs="Arial"/>
          <w:bCs/>
          <w:sz w:val="20"/>
          <w:szCs w:val="20"/>
          <w:lang w:eastAsia="en-US"/>
        </w:rPr>
      </w:pPr>
    </w:p>
    <w:p w:rsidR="005B3B84" w:rsidDel="008F26F1" w:rsidRDefault="005B3B84" w:rsidP="00980428">
      <w:pPr>
        <w:spacing w:after="120" w:line="360" w:lineRule="auto"/>
        <w:jc w:val="both"/>
        <w:rPr>
          <w:del w:id="58" w:author="z0034n1r" w:date="2015-04-28T13:45:00Z"/>
          <w:rFonts w:asciiTheme="majorHAnsi" w:hAnsiTheme="majorHAnsi" w:cs="Arial"/>
          <w:bCs/>
          <w:sz w:val="20"/>
          <w:szCs w:val="20"/>
          <w:lang w:eastAsia="en-US"/>
        </w:rPr>
      </w:pPr>
    </w:p>
    <w:p w:rsidR="005B3B84" w:rsidDel="008F26F1" w:rsidRDefault="005B3B84" w:rsidP="00980428">
      <w:pPr>
        <w:spacing w:after="120" w:line="360" w:lineRule="auto"/>
        <w:jc w:val="both"/>
        <w:rPr>
          <w:del w:id="59" w:author="z0034n1r" w:date="2015-04-28T13:45:00Z"/>
          <w:rFonts w:asciiTheme="majorHAnsi" w:hAnsiTheme="majorHAnsi" w:cs="Arial"/>
          <w:bCs/>
          <w:sz w:val="20"/>
          <w:szCs w:val="20"/>
          <w:lang w:eastAsia="en-US"/>
        </w:rPr>
      </w:pPr>
    </w:p>
    <w:p w:rsidR="005B3B84" w:rsidDel="008F26F1" w:rsidRDefault="005B3B84" w:rsidP="00980428">
      <w:pPr>
        <w:spacing w:after="120" w:line="360" w:lineRule="auto"/>
        <w:jc w:val="both"/>
        <w:rPr>
          <w:del w:id="60" w:author="z0034n1r" w:date="2015-04-28T13:45:00Z"/>
          <w:rFonts w:asciiTheme="majorHAnsi" w:hAnsiTheme="majorHAnsi" w:cs="Arial"/>
          <w:bCs/>
          <w:sz w:val="20"/>
          <w:szCs w:val="20"/>
          <w:lang w:eastAsia="en-US"/>
        </w:rPr>
      </w:pPr>
    </w:p>
    <w:p w:rsidR="005B3B84" w:rsidDel="008F26F1" w:rsidRDefault="005B3B84" w:rsidP="00980428">
      <w:pPr>
        <w:spacing w:after="120" w:line="360" w:lineRule="auto"/>
        <w:jc w:val="both"/>
        <w:rPr>
          <w:del w:id="61" w:author="z0034n1r" w:date="2015-04-28T13:45:00Z"/>
          <w:rFonts w:asciiTheme="majorHAnsi" w:hAnsiTheme="majorHAnsi" w:cs="Arial"/>
          <w:bCs/>
          <w:sz w:val="20"/>
          <w:szCs w:val="20"/>
          <w:lang w:eastAsia="en-US"/>
        </w:rPr>
      </w:pPr>
    </w:p>
    <w:p w:rsidR="00980428" w:rsidDel="008F26F1" w:rsidRDefault="00980428" w:rsidP="00987206">
      <w:pPr>
        <w:spacing w:line="360" w:lineRule="auto"/>
        <w:jc w:val="both"/>
        <w:rPr>
          <w:del w:id="62" w:author="z0034n1r" w:date="2015-04-28T13:45:00Z"/>
          <w:rFonts w:asciiTheme="majorHAnsi" w:hAnsiTheme="majorHAnsi" w:cs="Arial"/>
          <w:bCs/>
          <w:sz w:val="20"/>
          <w:szCs w:val="20"/>
          <w:lang w:eastAsia="en-US"/>
        </w:rPr>
      </w:pPr>
    </w:p>
    <w:p w:rsidR="002A48F0" w:rsidRPr="00652C23" w:rsidRDefault="000E687A" w:rsidP="00652C23">
      <w:pPr>
        <w:pStyle w:val="Heading4"/>
        <w:spacing w:after="120"/>
        <w:jc w:val="both"/>
        <w:rPr>
          <w:b/>
          <w:lang w:val="pt-PT"/>
        </w:rPr>
      </w:pPr>
      <w:r w:rsidRPr="00E13B5A">
        <w:rPr>
          <w:b/>
          <w:lang w:val="pt-PT"/>
        </w:rPr>
        <w:t xml:space="preserve">Descrição </w:t>
      </w:r>
      <w:r w:rsidR="00EF53BB" w:rsidRPr="00E13B5A">
        <w:rPr>
          <w:b/>
          <w:lang w:val="pt-PT"/>
        </w:rPr>
        <w:t>dos resultados alcançados</w:t>
      </w:r>
      <w:r w:rsidR="00BD5D0E">
        <w:rPr>
          <w:b/>
          <w:lang w:val="pt-PT"/>
        </w:rPr>
        <w:t>, fruto das a</w:t>
      </w:r>
      <w:r w:rsidRPr="00E13B5A">
        <w:rPr>
          <w:b/>
          <w:lang w:val="pt-PT"/>
        </w:rPr>
        <w:t>tividades de I&amp;D realizadas:</w:t>
      </w:r>
    </w:p>
    <w:p w:rsidR="00CE4F80" w:rsidRDefault="00CE4F80" w:rsidP="002A699A">
      <w:pPr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7B0CC0" w:rsidRDefault="007B0CC0" w:rsidP="007B0CC0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As atividades realizadas ao longo do </w:t>
      </w:r>
      <w:r w:rsidR="00004066" w:rsidRPr="00C5670D">
        <w:rPr>
          <w:rFonts w:asciiTheme="majorHAnsi" w:hAnsiTheme="majorHAnsi" w:cs="Arial"/>
          <w:bCs/>
          <w:sz w:val="20"/>
          <w:szCs w:val="20"/>
          <w:lang w:eastAsia="en-US"/>
        </w:rPr>
        <w:t xml:space="preserve">presente </w:t>
      </w:r>
      <w:r w:rsidR="000F3704" w:rsidRPr="00C5670D">
        <w:rPr>
          <w:rFonts w:asciiTheme="majorHAnsi" w:hAnsiTheme="majorHAnsi" w:cs="Arial"/>
          <w:bCs/>
          <w:sz w:val="20"/>
          <w:szCs w:val="20"/>
          <w:lang w:eastAsia="en-US"/>
        </w:rPr>
        <w:t>ano fiscal</w:t>
      </w:r>
      <w:r w:rsidR="00004066" w:rsidRPr="00C5670D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r w:rsidR="00636559" w:rsidRPr="00C5670D">
        <w:rPr>
          <w:rFonts w:asciiTheme="majorHAnsi" w:hAnsiTheme="majorHAnsi" w:cs="Arial"/>
          <w:bCs/>
          <w:sz w:val="20"/>
          <w:szCs w:val="20"/>
          <w:lang w:eastAsia="en-US"/>
        </w:rPr>
        <w:t>(</w:t>
      </w:r>
      <w:r w:rsidR="009100A5" w:rsidRPr="00C5670D">
        <w:rPr>
          <w:rFonts w:asciiTheme="majorHAnsi" w:hAnsiTheme="majorHAnsi" w:cs="Arial"/>
          <w:bCs/>
          <w:sz w:val="20"/>
          <w:szCs w:val="20"/>
          <w:lang w:eastAsia="en-US"/>
        </w:rPr>
        <w:t>o</w:t>
      </w:r>
      <w:r w:rsidR="00004066" w:rsidRPr="00C5670D">
        <w:rPr>
          <w:rFonts w:asciiTheme="majorHAnsi" w:hAnsiTheme="majorHAnsi" w:cs="Arial"/>
          <w:bCs/>
          <w:sz w:val="20"/>
          <w:szCs w:val="20"/>
          <w:lang w:eastAsia="en-US"/>
        </w:rPr>
        <w:t xml:space="preserve">utubro de 2013 </w:t>
      </w:r>
      <w:r w:rsidR="009100A5" w:rsidRPr="00C5670D">
        <w:rPr>
          <w:rFonts w:asciiTheme="majorHAnsi" w:hAnsiTheme="majorHAnsi" w:cs="Arial"/>
          <w:bCs/>
          <w:sz w:val="20"/>
          <w:szCs w:val="20"/>
          <w:lang w:eastAsia="en-US"/>
        </w:rPr>
        <w:t>a s</w:t>
      </w:r>
      <w:r w:rsidR="00004066" w:rsidRPr="00C5670D">
        <w:rPr>
          <w:rFonts w:asciiTheme="majorHAnsi" w:hAnsiTheme="majorHAnsi" w:cs="Arial"/>
          <w:bCs/>
          <w:sz w:val="20"/>
          <w:szCs w:val="20"/>
          <w:lang w:eastAsia="en-US"/>
        </w:rPr>
        <w:t>etembro de 2014</w:t>
      </w:r>
      <w:r w:rsidR="003C5854" w:rsidRPr="00C5670D">
        <w:rPr>
          <w:rFonts w:asciiTheme="majorHAnsi" w:hAnsiTheme="majorHAnsi" w:cs="Arial"/>
          <w:bCs/>
          <w:sz w:val="20"/>
          <w:szCs w:val="20"/>
          <w:lang w:eastAsia="en-US"/>
        </w:rPr>
        <w:t>)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foram fundamentais para a formulação de hipóteses de comunicação bidirecional entre o </w:t>
      </w:r>
      <w:proofErr w:type="spellStart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>Sitraffic</w:t>
      </w:r>
      <w:proofErr w:type="spellEnd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>SmartGuard</w:t>
      </w:r>
      <w:proofErr w:type="spellEnd"/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e tecnologia proprietária de controladores de semáforos, sem que ocorra </w:t>
      </w:r>
      <w:r>
        <w:rPr>
          <w:rFonts w:asciiTheme="majorHAnsi" w:hAnsiTheme="majorHAnsi" w:cs="Arial"/>
          <w:bCs/>
          <w:sz w:val="20"/>
          <w:szCs w:val="20"/>
        </w:rPr>
        <w:t xml:space="preserve">acesso à </w:t>
      </w:r>
      <w:r w:rsidRPr="006076FF">
        <w:rPr>
          <w:rFonts w:asciiTheme="majorHAnsi" w:hAnsiTheme="majorHAnsi" w:cs="Arial"/>
          <w:bCs/>
          <w:sz w:val="20"/>
          <w:szCs w:val="20"/>
        </w:rPr>
        <w:t>ling</w:t>
      </w:r>
      <w:r>
        <w:rPr>
          <w:rFonts w:asciiTheme="majorHAnsi" w:hAnsiTheme="majorHAnsi" w:cs="Arial"/>
          <w:bCs/>
          <w:sz w:val="20"/>
          <w:szCs w:val="20"/>
        </w:rPr>
        <w:t>uagem de progra</w:t>
      </w:r>
      <w:r w:rsidR="00F0571D">
        <w:rPr>
          <w:rFonts w:asciiTheme="majorHAnsi" w:hAnsiTheme="majorHAnsi" w:cs="Arial"/>
          <w:bCs/>
          <w:sz w:val="20"/>
          <w:szCs w:val="20"/>
        </w:rPr>
        <w:t>mação de máquina dos controladores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. </w:t>
      </w:r>
    </w:p>
    <w:p w:rsidR="007B0CC0" w:rsidRDefault="007B0CC0" w:rsidP="007B0CC0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F0571D" w:rsidRDefault="007B0CC0" w:rsidP="007B0CC0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>De acordo com a</w:t>
      </w:r>
      <w:r w:rsidR="00F0571D">
        <w:rPr>
          <w:rFonts w:asciiTheme="majorHAnsi" w:hAnsiTheme="majorHAnsi" w:cs="Arial"/>
          <w:bCs/>
          <w:sz w:val="20"/>
          <w:szCs w:val="20"/>
          <w:lang w:eastAsia="en-US"/>
        </w:rPr>
        <w:t>s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hipótese</w:t>
      </w:r>
      <w:r w:rsidR="00F0571D">
        <w:rPr>
          <w:rFonts w:asciiTheme="majorHAnsi" w:hAnsiTheme="majorHAnsi" w:cs="Arial"/>
          <w:bCs/>
          <w:sz w:val="20"/>
          <w:szCs w:val="20"/>
          <w:lang w:eastAsia="en-US"/>
        </w:rPr>
        <w:t>s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aventada</w:t>
      </w:r>
      <w:r w:rsidR="00F0571D">
        <w:rPr>
          <w:rFonts w:asciiTheme="majorHAnsi" w:hAnsiTheme="majorHAnsi" w:cs="Arial"/>
          <w:bCs/>
          <w:sz w:val="20"/>
          <w:szCs w:val="20"/>
          <w:lang w:eastAsia="en-US"/>
        </w:rPr>
        <w:t>s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, encontra-se em estudo um microprocessador (para placa eletrónica de interface entre o controlador e o </w:t>
      </w:r>
      <w:proofErr w:type="spellStart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>Sitraffic</w:t>
      </w:r>
      <w:proofErr w:type="spellEnd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>SmartGuard</w:t>
      </w:r>
      <w:proofErr w:type="spellEnd"/>
      <w:r>
        <w:rPr>
          <w:rFonts w:asciiTheme="majorHAnsi" w:hAnsiTheme="majorHAnsi" w:cs="Arial"/>
          <w:bCs/>
          <w:sz w:val="20"/>
          <w:szCs w:val="20"/>
          <w:lang w:eastAsia="en-US"/>
        </w:rPr>
        <w:t>) que aport</w:t>
      </w:r>
      <w:r w:rsidR="00622065">
        <w:rPr>
          <w:rFonts w:asciiTheme="majorHAnsi" w:hAnsiTheme="majorHAnsi" w:cs="Arial"/>
          <w:bCs/>
          <w:sz w:val="20"/>
          <w:szCs w:val="20"/>
          <w:lang w:eastAsia="en-US"/>
        </w:rPr>
        <w:t>e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capacidade</w:t>
      </w:r>
      <w:r w:rsidR="00F0571D">
        <w:rPr>
          <w:rFonts w:asciiTheme="majorHAnsi" w:hAnsiTheme="majorHAnsi" w:cs="Arial"/>
          <w:bCs/>
          <w:sz w:val="20"/>
          <w:szCs w:val="20"/>
          <w:lang w:eastAsia="en-US"/>
        </w:rPr>
        <w:t>:</w:t>
      </w:r>
    </w:p>
    <w:p w:rsidR="00F0571D" w:rsidRDefault="00F0571D" w:rsidP="007B0CC0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F0571D" w:rsidRDefault="00F0571D" w:rsidP="00F0571D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- </w:t>
      </w:r>
      <w:proofErr w:type="gramStart"/>
      <w:r>
        <w:rPr>
          <w:rFonts w:asciiTheme="majorHAnsi" w:hAnsiTheme="majorHAnsi" w:cs="Arial"/>
          <w:bCs/>
          <w:sz w:val="20"/>
          <w:szCs w:val="20"/>
          <w:lang w:eastAsia="en-US"/>
        </w:rPr>
        <w:t>de</w:t>
      </w:r>
      <w:proofErr w:type="gramEnd"/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aferir estados de operação de semáforos com base na interpretação de padrões de variação nos pulsos elétricos à saída do controlador, quando ocorre envio de sinal ao semáforo;</w:t>
      </w:r>
    </w:p>
    <w:p w:rsidR="00F0571D" w:rsidRDefault="00F0571D" w:rsidP="00F0571D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F0571D" w:rsidRDefault="00F0571D" w:rsidP="00F0571D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- </w:t>
      </w:r>
      <w:proofErr w:type="gramStart"/>
      <w:r>
        <w:rPr>
          <w:rFonts w:asciiTheme="majorHAnsi" w:hAnsiTheme="majorHAnsi" w:cs="Arial"/>
          <w:bCs/>
          <w:sz w:val="20"/>
          <w:szCs w:val="20"/>
          <w:lang w:eastAsia="en-US"/>
        </w:rPr>
        <w:t>de</w:t>
      </w:r>
      <w:proofErr w:type="gramEnd"/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encaminhar requisições de comando do </w:t>
      </w:r>
      <w:proofErr w:type="spellStart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>Sitraffic</w:t>
      </w:r>
      <w:proofErr w:type="spellEnd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>SmartGuard</w:t>
      </w:r>
      <w:proofErr w:type="spellEnd"/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ao controlador, através de alteração dos estados das entradas de contactos secos do controlador.</w:t>
      </w:r>
    </w:p>
    <w:p w:rsidR="00F0571D" w:rsidRDefault="00F0571D" w:rsidP="007B0CC0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622065" w:rsidRDefault="00622065" w:rsidP="007B0CC0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O projeto terá continuidade com a especificação técnica e funcional do microprocessador, com vista ao desenvolvimento de um protótipo da placa eletrónica de interface, a qual permitirá testar a eficácia da solução de comunicação bidirecional em estudo. </w:t>
      </w:r>
    </w:p>
    <w:p w:rsidR="00622065" w:rsidRDefault="00622065" w:rsidP="007B0CC0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BC5109" w:rsidRDefault="00BC5109" w:rsidP="00BC5109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No protótipo para a placa eletrónica de interface entre o controlador e o </w:t>
      </w:r>
      <w:proofErr w:type="spellStart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>Sitraffic</w:t>
      </w:r>
      <w:proofErr w:type="spellEnd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 xml:space="preserve"> </w:t>
      </w:r>
      <w:proofErr w:type="spellStart"/>
      <w:r w:rsidRPr="00FD4312">
        <w:rPr>
          <w:rFonts w:asciiTheme="majorHAnsi" w:hAnsiTheme="majorHAnsi" w:cs="Arial"/>
          <w:bCs/>
          <w:sz w:val="20"/>
          <w:szCs w:val="20"/>
          <w:lang w:eastAsia="en-US"/>
        </w:rPr>
        <w:t>SmartGuard</w:t>
      </w:r>
      <w:proofErr w:type="spellEnd"/>
      <w:r w:rsidR="00F0571D">
        <w:rPr>
          <w:rFonts w:asciiTheme="majorHAnsi" w:hAnsiTheme="majorHAnsi" w:cs="Arial"/>
          <w:bCs/>
          <w:sz w:val="20"/>
          <w:szCs w:val="20"/>
          <w:lang w:eastAsia="en-US"/>
        </w:rPr>
        <w:t>, será</w:t>
      </w:r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considerada a comunicação por porta série, para que</w:t>
      </w:r>
      <w:ins w:id="63" w:author="z0034n1r" w:date="2015-04-28T09:46:00Z">
        <w:r w:rsidR="003F4DB7">
          <w:rPr>
            <w:rFonts w:asciiTheme="majorHAnsi" w:hAnsiTheme="majorHAnsi" w:cs="Arial"/>
            <w:bCs/>
            <w:sz w:val="20"/>
            <w:szCs w:val="20"/>
            <w:lang w:eastAsia="en-US"/>
          </w:rPr>
          <w:t xml:space="preserve"> a</w:t>
        </w:r>
      </w:ins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placa possa comunicar com diferentes tipos de </w:t>
      </w:r>
      <w:proofErr w:type="gramStart"/>
      <w:r>
        <w:rPr>
          <w:rFonts w:asciiTheme="majorHAnsi" w:hAnsiTheme="majorHAnsi" w:cs="Arial"/>
          <w:bCs/>
          <w:sz w:val="20"/>
          <w:szCs w:val="20"/>
          <w:lang w:eastAsia="en-US"/>
        </w:rPr>
        <w:t>modem</w:t>
      </w:r>
      <w:proofErr w:type="gramEnd"/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(fibra, 3G, GPRS - General </w:t>
      </w:r>
      <w:proofErr w:type="spellStart"/>
      <w:r>
        <w:rPr>
          <w:rFonts w:asciiTheme="majorHAnsi" w:hAnsiTheme="majorHAnsi" w:cs="Arial"/>
          <w:bCs/>
          <w:sz w:val="20"/>
          <w:szCs w:val="20"/>
          <w:lang w:eastAsia="en-US"/>
        </w:rPr>
        <w:t>Packet</w:t>
      </w:r>
      <w:proofErr w:type="spellEnd"/>
      <w:r>
        <w:rPr>
          <w:rFonts w:asciiTheme="majorHAnsi" w:hAnsiTheme="majorHAnsi" w:cs="Arial"/>
          <w:bCs/>
          <w:sz w:val="20"/>
          <w:szCs w:val="20"/>
          <w:lang w:eastAsia="en-US"/>
        </w:rPr>
        <w:t xml:space="preserve"> Radio </w:t>
      </w:r>
      <w:proofErr w:type="spellStart"/>
      <w:r>
        <w:rPr>
          <w:rFonts w:asciiTheme="majorHAnsi" w:hAnsiTheme="majorHAnsi" w:cs="Arial"/>
          <w:bCs/>
          <w:sz w:val="20"/>
          <w:szCs w:val="20"/>
          <w:lang w:eastAsia="en-US"/>
        </w:rPr>
        <w:t>Service</w:t>
      </w:r>
      <w:proofErr w:type="spellEnd"/>
      <w:r w:rsidRPr="00661B23">
        <w:rPr>
          <w:rFonts w:asciiTheme="majorHAnsi" w:hAnsiTheme="majorHAnsi" w:cs="Arial"/>
          <w:bCs/>
          <w:sz w:val="20"/>
          <w:szCs w:val="20"/>
          <w:lang w:eastAsia="en-US"/>
        </w:rPr>
        <w:t>)</w:t>
      </w:r>
      <w:r w:rsidR="00F0571D">
        <w:rPr>
          <w:rFonts w:asciiTheme="majorHAnsi" w:hAnsiTheme="majorHAnsi" w:cs="Arial"/>
          <w:bCs/>
          <w:sz w:val="20"/>
          <w:szCs w:val="20"/>
          <w:lang w:eastAsia="en-US"/>
        </w:rPr>
        <w:t>.</w:t>
      </w:r>
    </w:p>
    <w:p w:rsidR="00622065" w:rsidRDefault="00622065" w:rsidP="007B0CC0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622065" w:rsidRDefault="00622065" w:rsidP="007B0CC0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E55E72" w:rsidRDefault="00E55E72">
      <w:pPr>
        <w:rPr>
          <w:rFonts w:asciiTheme="majorHAnsi" w:hAnsiTheme="majorHAnsi" w:cs="Arial"/>
          <w:bCs/>
          <w:sz w:val="20"/>
          <w:szCs w:val="20"/>
          <w:lang w:eastAsia="en-US"/>
        </w:rPr>
      </w:pPr>
      <w:r>
        <w:rPr>
          <w:rFonts w:asciiTheme="majorHAnsi" w:hAnsiTheme="majorHAnsi" w:cs="Arial"/>
          <w:bCs/>
          <w:sz w:val="20"/>
          <w:szCs w:val="20"/>
          <w:lang w:eastAsia="en-US"/>
        </w:rPr>
        <w:br w:type="page"/>
      </w:r>
    </w:p>
    <w:p w:rsidR="00B8682A" w:rsidRPr="00BD5D0E" w:rsidRDefault="00BD5D0E" w:rsidP="00BD5D0E">
      <w:pPr>
        <w:pStyle w:val="Heading2"/>
        <w:rPr>
          <w:lang w:val="pt-PT"/>
        </w:rPr>
      </w:pPr>
      <w:bookmarkStart w:id="64" w:name="_Toc325563786"/>
      <w:r>
        <w:rPr>
          <w:lang w:val="pt-PT"/>
        </w:rPr>
        <w:lastRenderedPageBreak/>
        <w:t>6</w:t>
      </w:r>
      <w:r w:rsidRPr="00243170">
        <w:rPr>
          <w:lang w:val="pt-PT"/>
        </w:rPr>
        <w:t xml:space="preserve">. </w:t>
      </w:r>
      <w:r>
        <w:rPr>
          <w:lang w:val="pt-PT"/>
        </w:rPr>
        <w:t>Aplicação e proteção de resultados</w:t>
      </w:r>
      <w:bookmarkEnd w:id="64"/>
    </w:p>
    <w:p w:rsidR="000E687A" w:rsidRDefault="000E687A" w:rsidP="002A699A">
      <w:pPr>
        <w:rPr>
          <w:rFonts w:asciiTheme="majorHAnsi" w:hAnsiTheme="majorHAnsi" w:cs="Arial"/>
          <w:sz w:val="16"/>
          <w:szCs w:val="16"/>
          <w:lang w:eastAsia="en-US"/>
        </w:rPr>
      </w:pPr>
    </w:p>
    <w:p w:rsidR="00F2479C" w:rsidRDefault="00F2479C" w:rsidP="002A699A">
      <w:pPr>
        <w:rPr>
          <w:rFonts w:asciiTheme="majorHAnsi" w:hAnsiTheme="majorHAnsi" w:cs="Arial"/>
          <w:sz w:val="16"/>
          <w:szCs w:val="16"/>
          <w:lang w:eastAsia="en-US"/>
        </w:rPr>
      </w:pPr>
    </w:p>
    <w:p w:rsidR="004009D9" w:rsidRPr="00843038" w:rsidRDefault="004009D9" w:rsidP="002A699A">
      <w:pPr>
        <w:rPr>
          <w:rFonts w:asciiTheme="majorHAnsi" w:hAnsiTheme="majorHAnsi" w:cs="Arial"/>
          <w:sz w:val="16"/>
          <w:szCs w:val="16"/>
          <w:lang w:eastAsia="en-US"/>
        </w:rPr>
      </w:pPr>
    </w:p>
    <w:p w:rsidR="002A699A" w:rsidRPr="00094A1B" w:rsidRDefault="002A699A" w:rsidP="002A699A">
      <w:pPr>
        <w:rPr>
          <w:rFonts w:asciiTheme="majorHAnsi" w:hAnsiTheme="majorHAnsi" w:cs="Arial"/>
          <w:b/>
          <w:bCs/>
          <w:sz w:val="20"/>
          <w:szCs w:val="20"/>
          <w:lang w:eastAsia="en-US"/>
        </w:rPr>
      </w:pPr>
      <w:r w:rsidRPr="00094A1B">
        <w:rPr>
          <w:rFonts w:asciiTheme="majorHAnsi" w:hAnsiTheme="majorHAnsi" w:cs="Arial"/>
          <w:b/>
          <w:bCs/>
          <w:sz w:val="20"/>
          <w:szCs w:val="20"/>
          <w:lang w:eastAsia="en-US"/>
        </w:rPr>
        <w:t>Aplicação dos Resultados:</w:t>
      </w:r>
    </w:p>
    <w:p w:rsidR="002A699A" w:rsidRPr="00094A1B" w:rsidRDefault="002A699A" w:rsidP="002A699A">
      <w:pPr>
        <w:rPr>
          <w:rFonts w:asciiTheme="majorHAnsi" w:hAnsiTheme="majorHAnsi" w:cs="Arial"/>
          <w:sz w:val="20"/>
          <w:szCs w:val="20"/>
          <w:lang w:eastAsia="en-US"/>
        </w:rPr>
      </w:pPr>
    </w:p>
    <w:tbl>
      <w:tblPr>
        <w:tblW w:w="3547" w:type="dxa"/>
        <w:tblInd w:w="134" w:type="dxa"/>
        <w:tblLook w:val="0000"/>
      </w:tblPr>
      <w:tblGrid>
        <w:gridCol w:w="3224"/>
        <w:gridCol w:w="359"/>
      </w:tblGrid>
      <w:tr w:rsidR="002A699A" w:rsidRPr="00094A1B" w:rsidTr="004640B2">
        <w:trPr>
          <w:trHeight w:val="25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7FB" w:rsidRPr="00094A1B" w:rsidRDefault="002A699A" w:rsidP="00B017FB">
            <w:pPr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094A1B">
              <w:rPr>
                <w:rFonts w:asciiTheme="majorHAnsi" w:hAnsiTheme="majorHAnsi" w:cs="Arial"/>
                <w:sz w:val="20"/>
                <w:szCs w:val="20"/>
                <w:lang w:eastAsia="en-US"/>
              </w:rPr>
              <w:t>Na empresa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9A" w:rsidRPr="00094A1B" w:rsidRDefault="002A699A" w:rsidP="002A699A">
            <w:pPr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  <w:tr w:rsidR="002A699A" w:rsidRPr="00094A1B" w:rsidTr="004640B2">
        <w:trPr>
          <w:trHeight w:val="25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7FB" w:rsidRPr="00094A1B" w:rsidRDefault="002A699A" w:rsidP="00B017FB">
            <w:pPr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094A1B">
              <w:rPr>
                <w:rFonts w:asciiTheme="majorHAnsi" w:hAnsiTheme="majorHAnsi" w:cs="Arial"/>
                <w:sz w:val="20"/>
                <w:szCs w:val="20"/>
                <w:lang w:eastAsia="en-US"/>
              </w:rPr>
              <w:t>Em empresa do grupo</w:t>
            </w:r>
          </w:p>
        </w:tc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9A" w:rsidRPr="00094A1B" w:rsidRDefault="002A699A" w:rsidP="002A699A">
            <w:pPr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  <w:tr w:rsidR="004640B2" w:rsidRPr="00094A1B" w:rsidTr="004640B2">
        <w:trPr>
          <w:trHeight w:val="25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7FB" w:rsidRPr="00094A1B" w:rsidRDefault="004640B2" w:rsidP="00B017FB">
            <w:pPr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r w:rsidRPr="00094A1B">
              <w:rPr>
                <w:rFonts w:asciiTheme="majorHAnsi" w:hAnsiTheme="majorHAnsi" w:cs="Arial"/>
                <w:sz w:val="20"/>
                <w:szCs w:val="20"/>
                <w:lang w:eastAsia="en-US"/>
              </w:rPr>
              <w:t xml:space="preserve">Transferência para </w:t>
            </w:r>
            <w:proofErr w:type="spellStart"/>
            <w:r w:rsidRPr="00094A1B">
              <w:rPr>
                <w:rFonts w:asciiTheme="majorHAnsi" w:hAnsiTheme="majorHAnsi" w:cs="Arial"/>
                <w:sz w:val="20"/>
                <w:szCs w:val="20"/>
                <w:lang w:eastAsia="en-US"/>
              </w:rPr>
              <w:t>outr</w:t>
            </w:r>
            <w:proofErr w:type="spellEnd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 xml:space="preserve">as </w:t>
            </w:r>
            <w:proofErr w:type="spellStart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empresas</w:t>
            </w:r>
            <w:proofErr w:type="spellEnd"/>
          </w:p>
        </w:tc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0B2" w:rsidRPr="00094A1B" w:rsidRDefault="005B3B84" w:rsidP="0020670E">
            <w:pPr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X</w:t>
            </w:r>
          </w:p>
        </w:tc>
      </w:tr>
    </w:tbl>
    <w:p w:rsidR="002A699A" w:rsidRPr="00094A1B" w:rsidRDefault="002A699A" w:rsidP="002A699A">
      <w:pPr>
        <w:rPr>
          <w:rFonts w:asciiTheme="majorHAnsi" w:hAnsiTheme="majorHAnsi" w:cs="Arial"/>
          <w:sz w:val="20"/>
          <w:szCs w:val="20"/>
          <w:lang w:eastAsia="en-US"/>
        </w:rPr>
      </w:pPr>
    </w:p>
    <w:p w:rsidR="002A699A" w:rsidRPr="00094A1B" w:rsidRDefault="002A699A" w:rsidP="002A699A">
      <w:pPr>
        <w:rPr>
          <w:rFonts w:asciiTheme="majorHAnsi" w:hAnsiTheme="majorHAnsi" w:cs="Arial"/>
          <w:sz w:val="20"/>
          <w:szCs w:val="20"/>
          <w:lang w:eastAsia="en-US"/>
        </w:rPr>
      </w:pPr>
    </w:p>
    <w:p w:rsidR="002A699A" w:rsidRPr="00094A1B" w:rsidRDefault="002A699A" w:rsidP="002A699A">
      <w:pPr>
        <w:rPr>
          <w:rFonts w:asciiTheme="majorHAnsi" w:hAnsiTheme="majorHAnsi" w:cs="Arial"/>
          <w:b/>
          <w:bCs/>
          <w:sz w:val="20"/>
          <w:szCs w:val="20"/>
          <w:lang w:eastAsia="en-US"/>
        </w:rPr>
      </w:pPr>
      <w:r w:rsidRPr="00094A1B">
        <w:rPr>
          <w:rFonts w:asciiTheme="majorHAnsi" w:hAnsiTheme="majorHAnsi" w:cs="Arial"/>
          <w:b/>
          <w:bCs/>
          <w:sz w:val="20"/>
          <w:szCs w:val="20"/>
          <w:lang w:eastAsia="en-US"/>
        </w:rPr>
        <w:t>Para aplicar estes resultados foi necessário:</w:t>
      </w:r>
    </w:p>
    <w:p w:rsidR="002A699A" w:rsidRPr="00094A1B" w:rsidRDefault="002A699A" w:rsidP="002A699A">
      <w:pPr>
        <w:rPr>
          <w:rFonts w:asciiTheme="majorHAnsi" w:hAnsiTheme="majorHAnsi" w:cs="Arial"/>
          <w:b/>
          <w:bCs/>
          <w:sz w:val="20"/>
          <w:szCs w:val="20"/>
          <w:lang w:eastAsia="en-US"/>
        </w:rPr>
      </w:pPr>
    </w:p>
    <w:tbl>
      <w:tblPr>
        <w:tblW w:w="3832" w:type="dxa"/>
        <w:tblInd w:w="160" w:type="dxa"/>
        <w:tblLook w:val="0000"/>
      </w:tblPr>
      <w:tblGrid>
        <w:gridCol w:w="3536"/>
        <w:gridCol w:w="317"/>
      </w:tblGrid>
      <w:tr w:rsidR="002A699A" w:rsidRPr="00094A1B" w:rsidTr="002A699A">
        <w:trPr>
          <w:trHeight w:val="255"/>
        </w:trPr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7FB" w:rsidRPr="00094A1B" w:rsidRDefault="002A699A" w:rsidP="00B017FB">
            <w:pPr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094A1B">
              <w:rPr>
                <w:rFonts w:asciiTheme="majorHAnsi" w:hAnsiTheme="majorHAnsi" w:cs="Arial"/>
                <w:sz w:val="20"/>
                <w:szCs w:val="20"/>
                <w:lang w:eastAsia="en-US"/>
              </w:rPr>
              <w:t>Aumentar a capacidade de produção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9A" w:rsidRPr="00094A1B" w:rsidRDefault="002A699A" w:rsidP="002A699A">
            <w:pPr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  <w:tr w:rsidR="002A699A" w:rsidRPr="00094A1B" w:rsidTr="002A699A">
        <w:trPr>
          <w:trHeight w:val="255"/>
        </w:trPr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7FB" w:rsidRPr="00094A1B" w:rsidRDefault="002A699A" w:rsidP="00B017FB">
            <w:pPr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094A1B">
              <w:rPr>
                <w:rFonts w:asciiTheme="majorHAnsi" w:hAnsiTheme="majorHAnsi" w:cs="Arial"/>
                <w:sz w:val="20"/>
                <w:szCs w:val="20"/>
                <w:lang w:eastAsia="en-US"/>
              </w:rPr>
              <w:t>Criar uma nova linha de produção</w:t>
            </w: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9A" w:rsidRPr="00094A1B" w:rsidRDefault="002A699A" w:rsidP="002A699A">
            <w:pPr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  <w:tr w:rsidR="002A699A" w:rsidRPr="00094A1B" w:rsidTr="002A699A">
        <w:trPr>
          <w:trHeight w:val="255"/>
        </w:trPr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7FB" w:rsidRPr="00094A1B" w:rsidRDefault="002A699A" w:rsidP="00B017FB">
            <w:pPr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094A1B">
              <w:rPr>
                <w:rFonts w:asciiTheme="majorHAnsi" w:hAnsiTheme="majorHAnsi" w:cs="Arial"/>
                <w:sz w:val="20"/>
                <w:szCs w:val="20"/>
                <w:lang w:eastAsia="en-US"/>
              </w:rPr>
              <w:t>Adaptar uma linha de produção existente</w:t>
            </w: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9A" w:rsidRPr="00094A1B" w:rsidRDefault="002A699A" w:rsidP="002A699A">
            <w:pPr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  <w:tr w:rsidR="002A699A" w:rsidRPr="00094A1B" w:rsidTr="002A699A">
        <w:trPr>
          <w:trHeight w:val="255"/>
        </w:trPr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7FB" w:rsidRPr="00094A1B" w:rsidRDefault="002A699A" w:rsidP="00B017FB">
            <w:pPr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094A1B">
              <w:rPr>
                <w:rFonts w:asciiTheme="majorHAnsi" w:hAnsiTheme="majorHAnsi" w:cs="Arial"/>
                <w:sz w:val="20"/>
                <w:szCs w:val="20"/>
                <w:lang w:eastAsia="en-US"/>
              </w:rPr>
              <w:t>Criar uma nova unidade de produção</w:t>
            </w: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9A" w:rsidRPr="00094A1B" w:rsidRDefault="002A699A" w:rsidP="002A699A">
            <w:pPr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</w:p>
        </w:tc>
      </w:tr>
      <w:tr w:rsidR="00BA3893" w:rsidRPr="00094A1B" w:rsidTr="002A699A">
        <w:trPr>
          <w:trHeight w:val="255"/>
        </w:trPr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7FB" w:rsidRPr="00094A1B" w:rsidRDefault="00BA3893" w:rsidP="00B017FB">
            <w:pPr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N/A</w:t>
            </w: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3893" w:rsidRPr="00094A1B" w:rsidRDefault="008F2DBF" w:rsidP="002A699A">
            <w:pPr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x</w:t>
            </w:r>
          </w:p>
        </w:tc>
      </w:tr>
      <w:tr w:rsidR="002A699A" w:rsidRPr="00094A1B" w:rsidTr="002A699A">
        <w:trPr>
          <w:trHeight w:val="255"/>
        </w:trPr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7FB" w:rsidRPr="00094A1B" w:rsidRDefault="002A699A" w:rsidP="00B017FB">
            <w:pPr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proofErr w:type="spellStart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Criar</w:t>
            </w:r>
            <w:proofErr w:type="spellEnd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uma</w:t>
            </w:r>
            <w:proofErr w:type="spellEnd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 xml:space="preserve"> nova </w:t>
            </w:r>
            <w:proofErr w:type="spellStart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empresa</w:t>
            </w:r>
            <w:proofErr w:type="spellEnd"/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9A" w:rsidRPr="00094A1B" w:rsidRDefault="002A699A" w:rsidP="002A699A">
            <w:pPr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</w:p>
        </w:tc>
      </w:tr>
    </w:tbl>
    <w:p w:rsidR="002A699A" w:rsidRPr="00094A1B" w:rsidRDefault="002A699A" w:rsidP="002A699A">
      <w:pPr>
        <w:rPr>
          <w:rFonts w:asciiTheme="majorHAnsi" w:hAnsiTheme="majorHAnsi" w:cs="Arial"/>
          <w:b/>
          <w:bCs/>
          <w:sz w:val="20"/>
          <w:szCs w:val="20"/>
          <w:lang w:eastAsia="en-US"/>
        </w:rPr>
      </w:pPr>
    </w:p>
    <w:p w:rsidR="002A699A" w:rsidRPr="00094A1B" w:rsidRDefault="002A699A" w:rsidP="002A699A">
      <w:pPr>
        <w:rPr>
          <w:rFonts w:asciiTheme="majorHAnsi" w:hAnsiTheme="majorHAnsi" w:cs="Arial"/>
          <w:b/>
          <w:bCs/>
          <w:sz w:val="20"/>
          <w:szCs w:val="20"/>
          <w:lang w:eastAsia="en-US"/>
        </w:rPr>
      </w:pPr>
    </w:p>
    <w:p w:rsidR="00E44B1F" w:rsidRPr="00094A1B" w:rsidRDefault="00E44B1F" w:rsidP="00E44B1F">
      <w:pPr>
        <w:rPr>
          <w:rFonts w:asciiTheme="majorHAnsi" w:hAnsiTheme="majorHAnsi" w:cs="Arial"/>
          <w:b/>
          <w:bCs/>
          <w:sz w:val="20"/>
          <w:szCs w:val="20"/>
          <w:lang w:eastAsia="en-US"/>
        </w:rPr>
      </w:pPr>
      <w:r w:rsidRPr="00094A1B">
        <w:rPr>
          <w:rFonts w:asciiTheme="majorHAnsi" w:hAnsiTheme="majorHAnsi" w:cs="Arial"/>
          <w:b/>
          <w:bCs/>
          <w:sz w:val="20"/>
          <w:szCs w:val="20"/>
          <w:lang w:eastAsia="en-US"/>
        </w:rPr>
        <w:t>Os resultados são patenteáveis?</w:t>
      </w:r>
    </w:p>
    <w:p w:rsidR="00E44B1F" w:rsidRPr="00094A1B" w:rsidRDefault="00E44B1F" w:rsidP="00E44B1F">
      <w:pPr>
        <w:rPr>
          <w:rFonts w:asciiTheme="majorHAnsi" w:hAnsiTheme="majorHAnsi" w:cs="Arial"/>
          <w:b/>
          <w:bCs/>
          <w:sz w:val="20"/>
          <w:szCs w:val="20"/>
          <w:lang w:eastAsia="en-US"/>
        </w:rPr>
      </w:pPr>
    </w:p>
    <w:tbl>
      <w:tblPr>
        <w:tblW w:w="3770" w:type="dxa"/>
        <w:tblInd w:w="134" w:type="dxa"/>
        <w:tblLook w:val="0000"/>
      </w:tblPr>
      <w:tblGrid>
        <w:gridCol w:w="1534"/>
        <w:gridCol w:w="338"/>
        <w:gridCol w:w="312"/>
        <w:gridCol w:w="1300"/>
        <w:gridCol w:w="286"/>
      </w:tblGrid>
      <w:tr w:rsidR="00E44B1F" w:rsidRPr="00094A1B" w:rsidTr="004B7A88">
        <w:trPr>
          <w:trHeight w:val="255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4B1F" w:rsidRPr="00094A1B" w:rsidRDefault="00E44B1F" w:rsidP="00E44B1F">
            <w:pPr>
              <w:ind w:left="27" w:hanging="27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Sim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B1F" w:rsidRPr="00094A1B" w:rsidRDefault="005A6448" w:rsidP="00E44B1F">
            <w:pPr>
              <w:ind w:left="27" w:hanging="27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4B1F" w:rsidRPr="00094A1B" w:rsidRDefault="00E44B1F" w:rsidP="00E44B1F">
            <w:pPr>
              <w:ind w:left="27" w:hanging="27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4B1F" w:rsidRPr="00094A1B" w:rsidRDefault="00E44B1F" w:rsidP="00E44B1F">
            <w:pPr>
              <w:ind w:left="27" w:hanging="27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proofErr w:type="spellStart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Não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B1F" w:rsidRPr="00094A1B" w:rsidRDefault="00E44B1F" w:rsidP="00E44B1F">
            <w:pPr>
              <w:ind w:left="27" w:hanging="27"/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</w:p>
        </w:tc>
      </w:tr>
    </w:tbl>
    <w:p w:rsidR="00E44B1F" w:rsidRPr="00094A1B" w:rsidRDefault="00E44B1F" w:rsidP="00E44B1F">
      <w:pPr>
        <w:rPr>
          <w:rFonts w:asciiTheme="majorHAnsi" w:hAnsiTheme="majorHAnsi" w:cs="Arial"/>
          <w:b/>
          <w:bCs/>
          <w:sz w:val="20"/>
          <w:szCs w:val="20"/>
          <w:lang w:eastAsia="en-US"/>
        </w:rPr>
      </w:pPr>
    </w:p>
    <w:p w:rsidR="00E44B1F" w:rsidRPr="00094A1B" w:rsidRDefault="00E44B1F" w:rsidP="00E44B1F">
      <w:pPr>
        <w:rPr>
          <w:rFonts w:asciiTheme="majorHAnsi" w:hAnsiTheme="majorHAnsi" w:cs="Arial"/>
          <w:b/>
          <w:bCs/>
          <w:sz w:val="20"/>
          <w:szCs w:val="20"/>
          <w:lang w:eastAsia="en-US"/>
        </w:rPr>
      </w:pPr>
    </w:p>
    <w:p w:rsidR="00FC3ED5" w:rsidRDefault="00FC3ED5" w:rsidP="00E44B1F">
      <w:pPr>
        <w:rPr>
          <w:rFonts w:asciiTheme="majorHAnsi" w:hAnsiTheme="majorHAnsi" w:cs="Arial"/>
          <w:b/>
          <w:bCs/>
          <w:sz w:val="20"/>
          <w:szCs w:val="20"/>
          <w:lang w:eastAsia="en-US"/>
        </w:rPr>
      </w:pPr>
    </w:p>
    <w:p w:rsidR="00E44B1F" w:rsidRPr="00094A1B" w:rsidRDefault="00E44B1F" w:rsidP="00E44B1F">
      <w:pPr>
        <w:rPr>
          <w:rFonts w:asciiTheme="majorHAnsi" w:hAnsiTheme="majorHAnsi" w:cs="Arial"/>
          <w:b/>
          <w:bCs/>
          <w:sz w:val="20"/>
          <w:szCs w:val="20"/>
          <w:lang w:eastAsia="en-US"/>
        </w:rPr>
      </w:pPr>
      <w:r w:rsidRPr="00094A1B">
        <w:rPr>
          <w:rFonts w:asciiTheme="majorHAnsi" w:hAnsiTheme="majorHAnsi" w:cs="Arial"/>
          <w:b/>
          <w:bCs/>
          <w:sz w:val="20"/>
          <w:szCs w:val="20"/>
          <w:lang w:eastAsia="en-US"/>
        </w:rPr>
        <w:t>Caso ainda não tenha sido solicitado o registo de propriedade industrial:</w:t>
      </w:r>
    </w:p>
    <w:p w:rsidR="00E44B1F" w:rsidRPr="00094A1B" w:rsidRDefault="00E44B1F" w:rsidP="00E44B1F">
      <w:pPr>
        <w:rPr>
          <w:rFonts w:asciiTheme="majorHAnsi" w:hAnsiTheme="majorHAnsi" w:cs="Arial"/>
          <w:sz w:val="20"/>
          <w:szCs w:val="20"/>
          <w:lang w:eastAsia="en-US"/>
        </w:rPr>
      </w:pPr>
    </w:p>
    <w:tbl>
      <w:tblPr>
        <w:tblW w:w="3822" w:type="dxa"/>
        <w:tblInd w:w="134" w:type="dxa"/>
        <w:tblLook w:val="0000"/>
      </w:tblPr>
      <w:tblGrid>
        <w:gridCol w:w="3510"/>
        <w:gridCol w:w="317"/>
      </w:tblGrid>
      <w:tr w:rsidR="00E44B1F" w:rsidRPr="00094A1B" w:rsidTr="00E44B1F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7FB" w:rsidRPr="00094A1B" w:rsidRDefault="00E44B1F" w:rsidP="00B017FB">
            <w:pPr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094A1B">
              <w:rPr>
                <w:rFonts w:asciiTheme="majorHAnsi" w:hAnsiTheme="majorHAnsi" w:cs="Arial"/>
                <w:sz w:val="20"/>
                <w:szCs w:val="20"/>
                <w:lang w:eastAsia="en-US"/>
              </w:rPr>
              <w:t>Pensam vir a solicitar o seu registo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B1F" w:rsidRPr="00094A1B" w:rsidRDefault="008F2DBF" w:rsidP="00E44B1F">
            <w:pPr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proofErr w:type="gramStart"/>
            <w:r>
              <w:rPr>
                <w:rFonts w:asciiTheme="majorHAnsi" w:hAnsiTheme="majorHAnsi" w:cs="Arial"/>
                <w:sz w:val="20"/>
                <w:szCs w:val="20"/>
                <w:lang w:eastAsia="en-US"/>
              </w:rPr>
              <w:t>x</w:t>
            </w:r>
            <w:proofErr w:type="gramEnd"/>
          </w:p>
        </w:tc>
      </w:tr>
      <w:tr w:rsidR="00E44B1F" w:rsidRPr="00094A1B" w:rsidTr="00E44B1F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7FB" w:rsidRPr="00094A1B" w:rsidRDefault="00E44B1F" w:rsidP="00B017FB">
            <w:pPr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proofErr w:type="spellStart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Ainda</w:t>
            </w:r>
            <w:proofErr w:type="spellEnd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não</w:t>
            </w:r>
            <w:proofErr w:type="spellEnd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sabem</w:t>
            </w:r>
            <w:proofErr w:type="spellEnd"/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1B33" w:rsidRPr="00094A1B" w:rsidRDefault="00D71B33" w:rsidP="00E44B1F">
            <w:pPr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</w:p>
        </w:tc>
      </w:tr>
      <w:tr w:rsidR="00E44B1F" w:rsidRPr="00094A1B" w:rsidTr="00E44B1F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7FB" w:rsidRPr="00094A1B" w:rsidRDefault="00E44B1F" w:rsidP="00B017FB">
            <w:pPr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proofErr w:type="spellStart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Não</w:t>
            </w:r>
            <w:proofErr w:type="spellEnd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há</w:t>
            </w:r>
            <w:proofErr w:type="spellEnd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interesse</w:t>
            </w:r>
            <w:proofErr w:type="spellEnd"/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B1F" w:rsidRPr="00094A1B" w:rsidRDefault="00E44B1F" w:rsidP="00E44B1F">
            <w:pPr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</w:p>
        </w:tc>
      </w:tr>
      <w:tr w:rsidR="00E44B1F" w:rsidRPr="00094A1B" w:rsidTr="00E44B1F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7FB" w:rsidRPr="00094A1B" w:rsidRDefault="00E44B1F" w:rsidP="00B017FB">
            <w:pPr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  <w:proofErr w:type="spellStart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Não</w:t>
            </w:r>
            <w:proofErr w:type="spellEnd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 xml:space="preserve"> é </w:t>
            </w:r>
            <w:proofErr w:type="spellStart"/>
            <w:r w:rsidRPr="00094A1B"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  <w:t>patenteável</w:t>
            </w:r>
            <w:proofErr w:type="spellEnd"/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B1F" w:rsidRPr="00094A1B" w:rsidRDefault="00E44B1F" w:rsidP="00E44B1F">
            <w:pPr>
              <w:rPr>
                <w:rFonts w:asciiTheme="majorHAnsi" w:hAnsiTheme="majorHAnsi" w:cs="Arial"/>
                <w:sz w:val="20"/>
                <w:szCs w:val="20"/>
                <w:lang w:val="en-US" w:eastAsia="en-US"/>
              </w:rPr>
            </w:pPr>
          </w:p>
        </w:tc>
      </w:tr>
    </w:tbl>
    <w:p w:rsidR="002A699A" w:rsidRPr="00843038" w:rsidRDefault="002A699A" w:rsidP="00E44B1F">
      <w:pPr>
        <w:rPr>
          <w:rFonts w:asciiTheme="majorHAnsi" w:hAnsiTheme="majorHAnsi"/>
          <w:sz w:val="16"/>
          <w:szCs w:val="16"/>
          <w:lang w:eastAsia="en-US"/>
        </w:rPr>
      </w:pPr>
    </w:p>
    <w:p w:rsidR="00735E2B" w:rsidRDefault="00735E2B">
      <w:pPr>
        <w:rPr>
          <w:rFonts w:asciiTheme="majorHAnsi" w:hAnsiTheme="majorHAnsi" w:cs="Arial"/>
          <w:sz w:val="16"/>
          <w:szCs w:val="16"/>
          <w:lang w:eastAsia="en-US"/>
        </w:rPr>
      </w:pPr>
      <w:r>
        <w:rPr>
          <w:rFonts w:asciiTheme="majorHAnsi" w:hAnsiTheme="majorHAnsi" w:cs="Arial"/>
          <w:sz w:val="16"/>
          <w:szCs w:val="16"/>
          <w:lang w:eastAsia="en-US"/>
        </w:rPr>
        <w:br w:type="page"/>
      </w:r>
    </w:p>
    <w:p w:rsidR="00C14EC2" w:rsidRPr="00843038" w:rsidRDefault="00C14EC2" w:rsidP="00F95163">
      <w:pPr>
        <w:rPr>
          <w:rFonts w:asciiTheme="majorHAnsi" w:hAnsiTheme="majorHAnsi" w:cs="Arial"/>
          <w:sz w:val="16"/>
          <w:szCs w:val="16"/>
          <w:lang w:eastAsia="en-US"/>
        </w:rPr>
      </w:pPr>
    </w:p>
    <w:p w:rsidR="00C0710D" w:rsidRPr="00243170" w:rsidRDefault="00243170" w:rsidP="00843038">
      <w:pPr>
        <w:pStyle w:val="Heading2"/>
        <w:rPr>
          <w:lang w:val="pt-PT"/>
        </w:rPr>
      </w:pPr>
      <w:bookmarkStart w:id="65" w:name="_Toc325563787"/>
      <w:r w:rsidRPr="00243170">
        <w:rPr>
          <w:lang w:val="pt-PT"/>
        </w:rPr>
        <w:t>7. Funções da equipa técnica do projeto</w:t>
      </w:r>
      <w:bookmarkEnd w:id="65"/>
    </w:p>
    <w:p w:rsidR="00C0710D" w:rsidRPr="00843038" w:rsidRDefault="00C0710D" w:rsidP="00C0710D">
      <w:pPr>
        <w:rPr>
          <w:rFonts w:asciiTheme="majorHAnsi" w:hAnsiTheme="majorHAnsi" w:cs="Arial"/>
          <w:sz w:val="16"/>
          <w:szCs w:val="16"/>
          <w:lang w:eastAsia="en-US"/>
        </w:rPr>
      </w:pPr>
    </w:p>
    <w:p w:rsidR="00C0710D" w:rsidRPr="00843038" w:rsidRDefault="00C0710D" w:rsidP="00C0710D">
      <w:pPr>
        <w:rPr>
          <w:rFonts w:asciiTheme="majorHAnsi" w:hAnsiTheme="majorHAnsi" w:cs="Arial"/>
          <w:sz w:val="16"/>
          <w:szCs w:val="16"/>
          <w:lang w:eastAsia="en-US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5"/>
        <w:gridCol w:w="992"/>
        <w:gridCol w:w="5341"/>
      </w:tblGrid>
      <w:tr w:rsidR="00C0710D" w:rsidRPr="00843038" w:rsidTr="003E31E6">
        <w:tc>
          <w:tcPr>
            <w:tcW w:w="2235" w:type="dxa"/>
            <w:vAlign w:val="center"/>
          </w:tcPr>
          <w:p w:rsidR="00C0710D" w:rsidRPr="00442C58" w:rsidRDefault="00C0710D" w:rsidP="00877F53">
            <w:pPr>
              <w:spacing w:line="240" w:lineRule="exact"/>
              <w:jc w:val="center"/>
              <w:rPr>
                <w:rFonts w:asciiTheme="majorHAnsi" w:hAnsiTheme="majorHAnsi" w:cs="Arial"/>
                <w:b/>
                <w:color w:val="000000"/>
                <w:sz w:val="20"/>
                <w:szCs w:val="20"/>
              </w:rPr>
            </w:pPr>
            <w:r w:rsidRPr="00442C58">
              <w:rPr>
                <w:rFonts w:asciiTheme="majorHAnsi" w:hAnsiTheme="majorHAnsi" w:cs="Arial"/>
                <w:b/>
                <w:color w:val="000000"/>
                <w:sz w:val="20"/>
                <w:szCs w:val="20"/>
              </w:rPr>
              <w:t>Técnicos</w:t>
            </w:r>
          </w:p>
        </w:tc>
        <w:tc>
          <w:tcPr>
            <w:tcW w:w="992" w:type="dxa"/>
            <w:vAlign w:val="center"/>
          </w:tcPr>
          <w:p w:rsidR="00C0710D" w:rsidRPr="00442C58" w:rsidRDefault="00C0710D" w:rsidP="00F0571D">
            <w:pPr>
              <w:spacing w:line="240" w:lineRule="exact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442C58">
              <w:rPr>
                <w:rFonts w:asciiTheme="majorHAnsi" w:hAnsiTheme="majorHAnsi" w:cs="Arial"/>
                <w:b/>
                <w:sz w:val="20"/>
                <w:szCs w:val="20"/>
              </w:rPr>
              <w:t>Horas</w:t>
            </w:r>
          </w:p>
        </w:tc>
        <w:tc>
          <w:tcPr>
            <w:tcW w:w="5341" w:type="dxa"/>
            <w:vAlign w:val="center"/>
          </w:tcPr>
          <w:p w:rsidR="00C0710D" w:rsidRPr="00442C58" w:rsidRDefault="00C0710D" w:rsidP="003E31E6">
            <w:pPr>
              <w:spacing w:line="240" w:lineRule="exact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  <w:p w:rsidR="00C0710D" w:rsidRPr="00442C58" w:rsidRDefault="00C0710D" w:rsidP="003E31E6">
            <w:pPr>
              <w:spacing w:line="240" w:lineRule="exact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442C58">
              <w:rPr>
                <w:rFonts w:asciiTheme="majorHAnsi" w:hAnsiTheme="majorHAnsi" w:cs="Arial"/>
                <w:b/>
                <w:sz w:val="20"/>
                <w:szCs w:val="20"/>
              </w:rPr>
              <w:t>Funções</w:t>
            </w:r>
          </w:p>
          <w:p w:rsidR="00C0710D" w:rsidRPr="00442C58" w:rsidRDefault="00C0710D" w:rsidP="003E31E6">
            <w:pPr>
              <w:spacing w:line="240" w:lineRule="exact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914C53" w:rsidRPr="00843038" w:rsidTr="00914C53">
        <w:trPr>
          <w:trHeight w:val="624"/>
        </w:trPr>
        <w:tc>
          <w:tcPr>
            <w:tcW w:w="2235" w:type="dxa"/>
            <w:vAlign w:val="center"/>
          </w:tcPr>
          <w:p w:rsidR="00914C53" w:rsidRPr="00914C53" w:rsidRDefault="00914C53" w:rsidP="00914C5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14C53">
              <w:rPr>
                <w:rFonts w:asciiTheme="majorHAnsi" w:hAnsiTheme="majorHAnsi" w:cs="Arial"/>
                <w:sz w:val="20"/>
                <w:szCs w:val="20"/>
              </w:rPr>
              <w:t>Valdemar Martins</w:t>
            </w:r>
          </w:p>
        </w:tc>
        <w:tc>
          <w:tcPr>
            <w:tcW w:w="992" w:type="dxa"/>
            <w:vAlign w:val="center"/>
          </w:tcPr>
          <w:p w:rsidR="00914C53" w:rsidRPr="00E55E72" w:rsidRDefault="00935DE1" w:rsidP="00914C5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ins w:id="66" w:author="z0034n1r" w:date="2015-04-28T13:45:00Z">
              <w:r>
                <w:rPr>
                  <w:rFonts w:asciiTheme="majorHAnsi" w:hAnsiTheme="majorHAnsi" w:cs="Arial"/>
                  <w:sz w:val="20"/>
                  <w:szCs w:val="20"/>
                </w:rPr>
                <w:t>8</w:t>
              </w:r>
            </w:ins>
            <w:del w:id="67" w:author="z0034n1r" w:date="2015-04-28T09:55:00Z">
              <w:r w:rsidR="00914C53" w:rsidRPr="00E55E72" w:rsidDel="003F4DB7">
                <w:rPr>
                  <w:rFonts w:asciiTheme="majorHAnsi" w:hAnsiTheme="majorHAnsi" w:cs="Arial"/>
                  <w:sz w:val="20"/>
                  <w:szCs w:val="20"/>
                </w:rPr>
                <w:delText>30</w:delText>
              </w:r>
            </w:del>
            <w:r w:rsidR="00914C53" w:rsidRPr="00E55E72">
              <w:rPr>
                <w:rFonts w:asciiTheme="majorHAnsi" w:hAnsiTheme="majorHAnsi" w:cs="Arial"/>
                <w:sz w:val="20"/>
                <w:szCs w:val="20"/>
              </w:rPr>
              <w:t>0</w:t>
            </w:r>
            <w:ins w:id="68" w:author="z0034n1r" w:date="2015-04-28T09:55:00Z">
              <w:r w:rsidR="003F4DB7">
                <w:rPr>
                  <w:rFonts w:asciiTheme="majorHAnsi" w:hAnsiTheme="majorHAnsi" w:cs="Arial"/>
                  <w:sz w:val="20"/>
                  <w:szCs w:val="20"/>
                </w:rPr>
                <w:t>0</w:t>
              </w:r>
            </w:ins>
          </w:p>
        </w:tc>
        <w:tc>
          <w:tcPr>
            <w:tcW w:w="5341" w:type="dxa"/>
            <w:vAlign w:val="center"/>
          </w:tcPr>
          <w:p w:rsidR="00914C53" w:rsidRPr="00E55E72" w:rsidRDefault="00E55E72" w:rsidP="00B14BA6">
            <w:pPr>
              <w:spacing w:line="360" w:lineRule="auto"/>
              <w:rPr>
                <w:rFonts w:asciiTheme="majorHAnsi" w:hAnsiTheme="majorHAnsi" w:cs="Arial"/>
                <w:bCs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="Arial"/>
                <w:bCs/>
                <w:sz w:val="20"/>
                <w:szCs w:val="20"/>
                <w:lang w:eastAsia="en-US"/>
              </w:rPr>
              <w:t>Estudo de padrões nos pulsos elétricos à saída dos controladores; alteração dos estados das entradas de contactos secos do controlador.</w:t>
            </w:r>
            <w:ins w:id="69" w:author="z0034n1r" w:date="2015-04-28T09:47:00Z">
              <w:r w:rsidR="003F4DB7">
                <w:rPr>
                  <w:rFonts w:asciiTheme="majorHAnsi" w:hAnsiTheme="majorHAnsi" w:cs="Arial"/>
                  <w:bCs/>
                  <w:sz w:val="20"/>
                  <w:szCs w:val="20"/>
                  <w:lang w:eastAsia="en-US"/>
                </w:rPr>
                <w:t xml:space="preserve"> </w:t>
              </w:r>
              <w:proofErr w:type="spellStart"/>
              <w:r w:rsidR="003F4DB7">
                <w:rPr>
                  <w:rFonts w:asciiTheme="majorHAnsi" w:hAnsiTheme="majorHAnsi" w:cs="Arial"/>
                  <w:bCs/>
                  <w:sz w:val="20"/>
                  <w:szCs w:val="20"/>
                  <w:lang w:eastAsia="en-US"/>
                </w:rPr>
                <w:t>Projecto</w:t>
              </w:r>
              <w:proofErr w:type="spellEnd"/>
              <w:r w:rsidR="003F4DB7">
                <w:rPr>
                  <w:rFonts w:asciiTheme="majorHAnsi" w:hAnsiTheme="majorHAnsi" w:cs="Arial"/>
                  <w:bCs/>
                  <w:sz w:val="20"/>
                  <w:szCs w:val="20"/>
                  <w:lang w:eastAsia="en-US"/>
                </w:rPr>
                <w:t xml:space="preserve"> </w:t>
              </w:r>
              <w:proofErr w:type="spellStart"/>
              <w:r w:rsidR="003F4DB7">
                <w:rPr>
                  <w:rFonts w:asciiTheme="majorHAnsi" w:hAnsiTheme="majorHAnsi" w:cs="Arial"/>
                  <w:bCs/>
                  <w:sz w:val="20"/>
                  <w:szCs w:val="20"/>
                  <w:lang w:eastAsia="en-US"/>
                </w:rPr>
                <w:t>electrónico</w:t>
              </w:r>
              <w:proofErr w:type="spellEnd"/>
              <w:r w:rsidR="003F4DB7">
                <w:rPr>
                  <w:rFonts w:asciiTheme="majorHAnsi" w:hAnsiTheme="majorHAnsi" w:cs="Arial"/>
                  <w:bCs/>
                  <w:sz w:val="20"/>
                  <w:szCs w:val="20"/>
                  <w:lang w:eastAsia="en-US"/>
                </w:rPr>
                <w:t xml:space="preserve"> da placa.</w:t>
              </w:r>
            </w:ins>
          </w:p>
        </w:tc>
      </w:tr>
      <w:tr w:rsidR="00914C53" w:rsidRPr="00843038" w:rsidTr="00914C53">
        <w:trPr>
          <w:trHeight w:val="624"/>
        </w:trPr>
        <w:tc>
          <w:tcPr>
            <w:tcW w:w="2235" w:type="dxa"/>
            <w:vAlign w:val="center"/>
          </w:tcPr>
          <w:p w:rsidR="00914C53" w:rsidRPr="00914C53" w:rsidRDefault="00914C53" w:rsidP="00914C5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14C53">
              <w:rPr>
                <w:rFonts w:asciiTheme="majorHAnsi" w:hAnsiTheme="majorHAnsi" w:cs="Arial"/>
                <w:sz w:val="20"/>
                <w:szCs w:val="20"/>
              </w:rPr>
              <w:t>Rui Mangas</w:t>
            </w:r>
          </w:p>
        </w:tc>
        <w:tc>
          <w:tcPr>
            <w:tcW w:w="992" w:type="dxa"/>
            <w:vAlign w:val="center"/>
          </w:tcPr>
          <w:p w:rsidR="00914C53" w:rsidRPr="00E55E72" w:rsidRDefault="00914C53" w:rsidP="00914C5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55E72">
              <w:rPr>
                <w:rFonts w:asciiTheme="majorHAnsi" w:hAnsiTheme="majorHAnsi" w:cs="Arial"/>
                <w:sz w:val="20"/>
                <w:szCs w:val="20"/>
              </w:rPr>
              <w:t>50</w:t>
            </w:r>
            <w:ins w:id="70" w:author="z0034n1r" w:date="2015-04-28T09:55:00Z">
              <w:r w:rsidR="003F4DB7">
                <w:rPr>
                  <w:rFonts w:asciiTheme="majorHAnsi" w:hAnsiTheme="majorHAnsi" w:cs="Arial"/>
                  <w:sz w:val="20"/>
                  <w:szCs w:val="20"/>
                </w:rPr>
                <w:t>0</w:t>
              </w:r>
            </w:ins>
          </w:p>
        </w:tc>
        <w:tc>
          <w:tcPr>
            <w:tcW w:w="5341" w:type="dxa"/>
            <w:vAlign w:val="center"/>
          </w:tcPr>
          <w:p w:rsidR="00914C53" w:rsidRPr="00E55E72" w:rsidRDefault="00E55E72" w:rsidP="00914C53">
            <w:pPr>
              <w:spacing w:line="360" w:lineRule="auto"/>
              <w:rPr>
                <w:rFonts w:asciiTheme="majorHAnsi" w:hAnsiTheme="majorHAnsi" w:cs="Arial"/>
                <w:bCs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="Arial"/>
                <w:bCs/>
                <w:sz w:val="20"/>
                <w:szCs w:val="20"/>
                <w:lang w:eastAsia="en-US"/>
              </w:rPr>
              <w:t>Estudo de padrões nos pulsos elétricos à saída dos controladores; alteração dos estados das entradas de contactos secos do controlador.</w:t>
            </w:r>
          </w:p>
        </w:tc>
      </w:tr>
      <w:tr w:rsidR="00914C53" w:rsidRPr="00843038" w:rsidTr="00914C53">
        <w:trPr>
          <w:trHeight w:val="624"/>
        </w:trPr>
        <w:tc>
          <w:tcPr>
            <w:tcW w:w="2235" w:type="dxa"/>
            <w:vAlign w:val="center"/>
          </w:tcPr>
          <w:p w:rsidR="00914C53" w:rsidRPr="00914C53" w:rsidRDefault="00914C53" w:rsidP="00914C5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14C53">
              <w:rPr>
                <w:rFonts w:asciiTheme="majorHAnsi" w:hAnsiTheme="majorHAnsi" w:cs="Arial"/>
                <w:sz w:val="20"/>
                <w:szCs w:val="20"/>
              </w:rPr>
              <w:t>Ambrus Liviu</w:t>
            </w:r>
          </w:p>
        </w:tc>
        <w:tc>
          <w:tcPr>
            <w:tcW w:w="992" w:type="dxa"/>
            <w:vAlign w:val="center"/>
          </w:tcPr>
          <w:p w:rsidR="00914C53" w:rsidRPr="00E55E72" w:rsidRDefault="00914C53" w:rsidP="00914C5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55E72">
              <w:rPr>
                <w:rFonts w:asciiTheme="majorHAnsi" w:hAnsiTheme="majorHAnsi" w:cs="Arial"/>
                <w:sz w:val="20"/>
                <w:szCs w:val="20"/>
              </w:rPr>
              <w:t>50</w:t>
            </w:r>
            <w:ins w:id="71" w:author="z0034n1r" w:date="2015-04-28T09:55:00Z">
              <w:r w:rsidR="003F4DB7">
                <w:rPr>
                  <w:rFonts w:asciiTheme="majorHAnsi" w:hAnsiTheme="majorHAnsi" w:cs="Arial"/>
                  <w:sz w:val="20"/>
                  <w:szCs w:val="20"/>
                </w:rPr>
                <w:t>0</w:t>
              </w:r>
            </w:ins>
          </w:p>
        </w:tc>
        <w:tc>
          <w:tcPr>
            <w:tcW w:w="5341" w:type="dxa"/>
            <w:vAlign w:val="center"/>
          </w:tcPr>
          <w:p w:rsidR="00914C53" w:rsidRPr="00E55E72" w:rsidRDefault="00E55E72" w:rsidP="000E73C7">
            <w:pPr>
              <w:spacing w:line="360" w:lineRule="auto"/>
              <w:rPr>
                <w:rFonts w:asciiTheme="majorHAnsi" w:hAnsiTheme="majorHAnsi" w:cs="Arial"/>
                <w:bCs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="Arial"/>
                <w:bCs/>
                <w:sz w:val="20"/>
                <w:szCs w:val="20"/>
                <w:lang w:eastAsia="en-US"/>
              </w:rPr>
              <w:t xml:space="preserve">Estudo de padrões nos pulsos elétricos à saída dos controladores; alteração dos estados das entradas de contactos secos do controlador. </w:t>
            </w:r>
          </w:p>
        </w:tc>
      </w:tr>
      <w:tr w:rsidR="00914C53" w:rsidRPr="00843038" w:rsidTr="00914C53">
        <w:trPr>
          <w:trHeight w:val="624"/>
        </w:trPr>
        <w:tc>
          <w:tcPr>
            <w:tcW w:w="2235" w:type="dxa"/>
            <w:vAlign w:val="center"/>
          </w:tcPr>
          <w:p w:rsidR="00914C53" w:rsidRPr="00914C53" w:rsidRDefault="00914C53" w:rsidP="00914C5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14C53">
              <w:rPr>
                <w:rFonts w:asciiTheme="majorHAnsi" w:hAnsiTheme="majorHAnsi" w:cs="Arial"/>
                <w:sz w:val="20"/>
                <w:szCs w:val="20"/>
              </w:rPr>
              <w:t>Afonso Pais de Sousa</w:t>
            </w:r>
          </w:p>
        </w:tc>
        <w:tc>
          <w:tcPr>
            <w:tcW w:w="992" w:type="dxa"/>
            <w:vAlign w:val="center"/>
          </w:tcPr>
          <w:p w:rsidR="00914C53" w:rsidRPr="00E55E72" w:rsidRDefault="00935DE1" w:rsidP="00914C5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ins w:id="72" w:author="z0034n1r" w:date="2015-04-28T13:45:00Z">
              <w:r>
                <w:rPr>
                  <w:rFonts w:asciiTheme="majorHAnsi" w:hAnsiTheme="majorHAnsi" w:cs="Arial"/>
                  <w:sz w:val="20"/>
                  <w:szCs w:val="20"/>
                </w:rPr>
                <w:t>3</w:t>
              </w:r>
            </w:ins>
            <w:del w:id="73" w:author="z0034n1r" w:date="2015-04-28T13:45:00Z">
              <w:r w:rsidR="00914C53" w:rsidRPr="00E55E72" w:rsidDel="00935DE1">
                <w:rPr>
                  <w:rFonts w:asciiTheme="majorHAnsi" w:hAnsiTheme="majorHAnsi" w:cs="Arial"/>
                  <w:sz w:val="20"/>
                  <w:szCs w:val="20"/>
                </w:rPr>
                <w:delText>2</w:delText>
              </w:r>
            </w:del>
            <w:r w:rsidR="00914C53" w:rsidRPr="00E55E72">
              <w:rPr>
                <w:rFonts w:asciiTheme="majorHAnsi" w:hAnsiTheme="majorHAnsi" w:cs="Arial"/>
                <w:sz w:val="20"/>
                <w:szCs w:val="20"/>
              </w:rPr>
              <w:t>0</w:t>
            </w:r>
            <w:ins w:id="74" w:author="z0034n1r" w:date="2015-04-28T09:55:00Z">
              <w:r w:rsidR="003F4DB7">
                <w:rPr>
                  <w:rFonts w:asciiTheme="majorHAnsi" w:hAnsiTheme="majorHAnsi" w:cs="Arial"/>
                  <w:sz w:val="20"/>
                  <w:szCs w:val="20"/>
                </w:rPr>
                <w:t>0</w:t>
              </w:r>
            </w:ins>
          </w:p>
        </w:tc>
        <w:tc>
          <w:tcPr>
            <w:tcW w:w="5341" w:type="dxa"/>
            <w:vAlign w:val="center"/>
          </w:tcPr>
          <w:p w:rsidR="00914C53" w:rsidRPr="00E55E72" w:rsidRDefault="00E55E72" w:rsidP="00F0571D">
            <w:pPr>
              <w:spacing w:line="360" w:lineRule="auto"/>
              <w:rPr>
                <w:rFonts w:asciiTheme="majorHAnsi" w:hAnsiTheme="majorHAnsi" w:cs="Arial"/>
                <w:bCs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="Arial"/>
                <w:bCs/>
                <w:sz w:val="20"/>
                <w:szCs w:val="20"/>
                <w:lang w:eastAsia="en-US"/>
              </w:rPr>
              <w:t>Coordenação técnico-científica do projeto; estudo de padrões nos pulsos elétricos à saída dos controladores.</w:t>
            </w:r>
          </w:p>
        </w:tc>
      </w:tr>
    </w:tbl>
    <w:p w:rsidR="00F95163" w:rsidRDefault="00F95163" w:rsidP="00AF1B54">
      <w:pPr>
        <w:rPr>
          <w:rFonts w:asciiTheme="majorHAnsi" w:hAnsiTheme="majorHAnsi"/>
          <w:lang w:eastAsia="en-US"/>
        </w:rPr>
      </w:pPr>
    </w:p>
    <w:p w:rsidR="0043031C" w:rsidRDefault="0043031C" w:rsidP="00AF1B54">
      <w:pPr>
        <w:rPr>
          <w:rFonts w:asciiTheme="majorHAnsi" w:hAnsiTheme="majorHAnsi"/>
          <w:lang w:eastAsia="en-US"/>
        </w:rPr>
      </w:pPr>
    </w:p>
    <w:p w:rsidR="00F0571D" w:rsidRDefault="00F0571D" w:rsidP="00F0571D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F0571D" w:rsidRDefault="00F0571D" w:rsidP="00914C53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F0571D" w:rsidRDefault="00F0571D" w:rsidP="00914C53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F0571D" w:rsidRDefault="00F0571D" w:rsidP="00914C53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F0571D" w:rsidRDefault="00F0571D" w:rsidP="00914C53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F0571D" w:rsidRDefault="00F0571D" w:rsidP="00914C53">
      <w:pPr>
        <w:spacing w:line="360" w:lineRule="auto"/>
        <w:jc w:val="both"/>
        <w:rPr>
          <w:rFonts w:asciiTheme="majorHAnsi" w:hAnsiTheme="majorHAnsi" w:cs="Arial"/>
          <w:bCs/>
          <w:sz w:val="20"/>
          <w:szCs w:val="20"/>
          <w:lang w:eastAsia="en-US"/>
        </w:rPr>
      </w:pPr>
    </w:p>
    <w:p w:rsidR="005F01BC" w:rsidRPr="00843038" w:rsidRDefault="005F01BC" w:rsidP="00AF1B54">
      <w:pPr>
        <w:rPr>
          <w:rFonts w:asciiTheme="majorHAnsi" w:hAnsiTheme="majorHAnsi"/>
          <w:lang w:eastAsia="en-US"/>
        </w:rPr>
      </w:pPr>
    </w:p>
    <w:sectPr w:rsidR="005F01BC" w:rsidRPr="00843038" w:rsidSect="00904F06">
      <w:type w:val="continuous"/>
      <w:pgSz w:w="11906" w:h="16838" w:code="9"/>
      <w:pgMar w:top="1701" w:right="1418" w:bottom="1701" w:left="1701" w:header="567" w:footer="95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2D2" w:rsidRDefault="00A132D2">
      <w:r>
        <w:separator/>
      </w:r>
    </w:p>
  </w:endnote>
  <w:endnote w:type="continuationSeparator" w:id="0">
    <w:p w:rsidR="00A132D2" w:rsidRDefault="00A13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16688141"/>
      <w:docPartObj>
        <w:docPartGallery w:val="Page Numbers (Bottom of Page)"/>
        <w:docPartUnique/>
      </w:docPartObj>
    </w:sdtPr>
    <w:sdtEndPr>
      <w:rPr>
        <w:rFonts w:asciiTheme="majorHAnsi" w:hAnsiTheme="majorHAnsi"/>
        <w:sz w:val="22"/>
        <w:szCs w:val="22"/>
      </w:rPr>
    </w:sdtEndPr>
    <w:sdtContent>
      <w:p w:rsidR="00A132D2" w:rsidRPr="008F5D95" w:rsidRDefault="00A132D2">
        <w:pPr>
          <w:pStyle w:val="Footer"/>
          <w:jc w:val="right"/>
          <w:rPr>
            <w:rFonts w:asciiTheme="majorHAnsi" w:hAnsiTheme="majorHAnsi"/>
          </w:rPr>
        </w:pPr>
        <w:r w:rsidRPr="008F5D95">
          <w:rPr>
            <w:rFonts w:asciiTheme="majorHAnsi" w:hAnsiTheme="majorHAnsi"/>
            <w:sz w:val="16"/>
            <w:szCs w:val="16"/>
          </w:rPr>
          <w:fldChar w:fldCharType="begin"/>
        </w:r>
        <w:r w:rsidRPr="008F5D95">
          <w:rPr>
            <w:rFonts w:asciiTheme="majorHAnsi" w:hAnsiTheme="majorHAnsi"/>
            <w:sz w:val="16"/>
            <w:szCs w:val="16"/>
          </w:rPr>
          <w:instrText xml:space="preserve"> PAGE   \* MERGEFORMAT </w:instrText>
        </w:r>
        <w:r w:rsidRPr="008F5D95">
          <w:rPr>
            <w:rFonts w:asciiTheme="majorHAnsi" w:hAnsiTheme="majorHAnsi"/>
            <w:sz w:val="16"/>
            <w:szCs w:val="16"/>
          </w:rPr>
          <w:fldChar w:fldCharType="separate"/>
        </w:r>
        <w:r w:rsidR="00935DE1">
          <w:rPr>
            <w:rFonts w:asciiTheme="majorHAnsi" w:hAnsiTheme="majorHAnsi"/>
            <w:noProof/>
            <w:sz w:val="16"/>
            <w:szCs w:val="16"/>
          </w:rPr>
          <w:t>11</w:t>
        </w:r>
        <w:r w:rsidRPr="008F5D95">
          <w:rPr>
            <w:rFonts w:asciiTheme="majorHAnsi" w:hAnsiTheme="majorHAnsi"/>
            <w:sz w:val="16"/>
            <w:szCs w:val="16"/>
          </w:rPr>
          <w:fldChar w:fldCharType="end"/>
        </w:r>
      </w:p>
    </w:sdtContent>
  </w:sdt>
  <w:p w:rsidR="00A132D2" w:rsidRDefault="00A132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2D2" w:rsidRPr="00904F06" w:rsidRDefault="00A132D2" w:rsidP="00904F06">
    <w:pPr>
      <w:pStyle w:val="Footer"/>
    </w:pPr>
    <w:r w:rsidRPr="00904F06">
      <w:rPr>
        <w:noProof/>
        <w:lang w:val="en-US" w:eastAsia="en-US"/>
      </w:rPr>
      <w:drawing>
        <wp:anchor distT="0" distB="0" distL="114300" distR="114300" simplePos="0" relativeHeight="251660800" behindDoc="0" locked="1" layoutInCell="1" allowOverlap="1">
          <wp:simplePos x="0" y="0"/>
          <wp:positionH relativeFrom="page">
            <wp:posOffset>1097280</wp:posOffset>
          </wp:positionH>
          <wp:positionV relativeFrom="page">
            <wp:posOffset>8732520</wp:posOffset>
          </wp:positionV>
          <wp:extent cx="2020824" cy="1700784"/>
          <wp:effectExtent l="0" t="0" r="0" b="0"/>
          <wp:wrapNone/>
          <wp:docPr id="5" name="first_pag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0570" cy="170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2D2" w:rsidRDefault="00A132D2">
      <w:r>
        <w:separator/>
      </w:r>
    </w:p>
  </w:footnote>
  <w:footnote w:type="continuationSeparator" w:id="0">
    <w:p w:rsidR="00A132D2" w:rsidRDefault="00A132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2D2" w:rsidRDefault="00A132D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1041400</wp:posOffset>
          </wp:positionH>
          <wp:positionV relativeFrom="page">
            <wp:posOffset>533400</wp:posOffset>
          </wp:positionV>
          <wp:extent cx="3256915" cy="381000"/>
          <wp:effectExtent l="19050" t="0" r="0" b="0"/>
          <wp:wrapNone/>
          <wp:docPr id="3" name="ML_pwclarge.wmf13" descr="pwc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L_pwclarge.wmf13" descr="pwclar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691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2D2" w:rsidRDefault="00A132D2" w:rsidP="00DD67C5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vertAnchor="page" w:horzAnchor="margin" w:tblpY="1153"/>
      <w:tblOverlap w:val="never"/>
      <w:tblW w:w="5000" w:type="pct"/>
      <w:tblBorders>
        <w:top w:val="single" w:sz="6" w:space="0" w:color="DC6900" w:themeColor="text2"/>
        <w:left w:val="single" w:sz="6" w:space="0" w:color="DC6900" w:themeColor="text2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27" w:type="dxa"/>
        <w:right w:w="0" w:type="dxa"/>
      </w:tblCellMar>
      <w:tblLook w:val="04A0"/>
    </w:tblPr>
    <w:tblGrid>
      <w:gridCol w:w="9014"/>
    </w:tblGrid>
    <w:tr w:rsidR="00A132D2" w:rsidTr="00243170">
      <w:trPr>
        <w:trHeight w:hRule="exact" w:val="227"/>
      </w:trPr>
      <w:tc>
        <w:tcPr>
          <w:tcW w:w="5000" w:type="pct"/>
        </w:tcPr>
        <w:p w:rsidR="00A132D2" w:rsidRDefault="00A132D2" w:rsidP="00243170">
          <w:pPr>
            <w:rPr>
              <w:sz w:val="144"/>
              <w:szCs w:val="144"/>
            </w:rPr>
          </w:pPr>
        </w:p>
      </w:tc>
    </w:tr>
  </w:tbl>
  <w:p w:rsidR="00A132D2" w:rsidRPr="000F3A86" w:rsidRDefault="00A132D2" w:rsidP="000F3A86">
    <w:pPr>
      <w:tabs>
        <w:tab w:val="center" w:pos="4513"/>
        <w:tab w:val="right" w:pos="9026"/>
      </w:tabs>
      <w:spacing w:line="320" w:lineRule="atLeast"/>
      <w:rPr>
        <w:rFonts w:eastAsia="Arial"/>
        <w:color w:val="000000"/>
        <w:sz w:val="19"/>
        <w:szCs w:val="19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77584"/>
    <w:multiLevelType w:val="multilevel"/>
    <w:tmpl w:val="23DA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5465F"/>
    <w:multiLevelType w:val="hybridMultilevel"/>
    <w:tmpl w:val="A40832DE"/>
    <w:lvl w:ilvl="0" w:tplc="C4FEB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4193E"/>
    <w:multiLevelType w:val="hybridMultilevel"/>
    <w:tmpl w:val="4C304F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86CF4"/>
    <w:multiLevelType w:val="hybridMultilevel"/>
    <w:tmpl w:val="D6D8B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71569"/>
    <w:multiLevelType w:val="hybridMultilevel"/>
    <w:tmpl w:val="22E884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D0D1B"/>
    <w:multiLevelType w:val="hybridMultilevel"/>
    <w:tmpl w:val="343C7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31DCE"/>
    <w:multiLevelType w:val="hybridMultilevel"/>
    <w:tmpl w:val="28966C98"/>
    <w:lvl w:ilvl="0" w:tplc="3DF07F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76F25"/>
    <w:multiLevelType w:val="hybridMultilevel"/>
    <w:tmpl w:val="66B47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A2F0F"/>
    <w:multiLevelType w:val="hybridMultilevel"/>
    <w:tmpl w:val="052CA420"/>
    <w:lvl w:ilvl="0" w:tplc="309E8F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60AEE"/>
    <w:multiLevelType w:val="hybridMultilevel"/>
    <w:tmpl w:val="7178AA5C"/>
    <w:lvl w:ilvl="0" w:tplc="3D8A4A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071D79"/>
    <w:multiLevelType w:val="hybridMultilevel"/>
    <w:tmpl w:val="20FE09D6"/>
    <w:lvl w:ilvl="0" w:tplc="E03AB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591CA9"/>
    <w:multiLevelType w:val="multilevel"/>
    <w:tmpl w:val="910C241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382" w:hanging="39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573" w:hanging="397"/>
      </w:pPr>
      <w:rPr>
        <w:rFonts w:ascii="Symbol" w:hAnsi="Symbol" w:hint="default"/>
      </w:rPr>
    </w:lvl>
  </w:abstractNum>
  <w:abstractNum w:abstractNumId="12">
    <w:nsid w:val="778E59BB"/>
    <w:multiLevelType w:val="hybridMultilevel"/>
    <w:tmpl w:val="B4AA90CE"/>
    <w:lvl w:ilvl="0" w:tplc="8C5AD7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2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  <w:num w:numId="11">
    <w:abstractNumId w:val="5"/>
  </w:num>
  <w:num w:numId="12">
    <w:abstractNumId w:val="2"/>
  </w:num>
  <w:num w:numId="13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trackRevision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521205"/>
    <w:rsid w:val="000006DD"/>
    <w:rsid w:val="0000229B"/>
    <w:rsid w:val="00003035"/>
    <w:rsid w:val="00004066"/>
    <w:rsid w:val="00006C81"/>
    <w:rsid w:val="00010884"/>
    <w:rsid w:val="00010DE1"/>
    <w:rsid w:val="0001191E"/>
    <w:rsid w:val="00016A4D"/>
    <w:rsid w:val="000172D7"/>
    <w:rsid w:val="00017346"/>
    <w:rsid w:val="00017951"/>
    <w:rsid w:val="00021424"/>
    <w:rsid w:val="0002516F"/>
    <w:rsid w:val="0002678E"/>
    <w:rsid w:val="000321FE"/>
    <w:rsid w:val="00032717"/>
    <w:rsid w:val="00032D41"/>
    <w:rsid w:val="00032E09"/>
    <w:rsid w:val="00033093"/>
    <w:rsid w:val="000362C2"/>
    <w:rsid w:val="00036B71"/>
    <w:rsid w:val="00037FB3"/>
    <w:rsid w:val="0004049D"/>
    <w:rsid w:val="00040988"/>
    <w:rsid w:val="00041168"/>
    <w:rsid w:val="000434CB"/>
    <w:rsid w:val="000446DA"/>
    <w:rsid w:val="000474E8"/>
    <w:rsid w:val="00050C3C"/>
    <w:rsid w:val="00050FF5"/>
    <w:rsid w:val="000518DF"/>
    <w:rsid w:val="00052E5E"/>
    <w:rsid w:val="0005341A"/>
    <w:rsid w:val="00053990"/>
    <w:rsid w:val="000547C0"/>
    <w:rsid w:val="000575D0"/>
    <w:rsid w:val="00057ADC"/>
    <w:rsid w:val="0006010E"/>
    <w:rsid w:val="0006093B"/>
    <w:rsid w:val="00060BFD"/>
    <w:rsid w:val="00062DC7"/>
    <w:rsid w:val="00063071"/>
    <w:rsid w:val="000651CB"/>
    <w:rsid w:val="00065C89"/>
    <w:rsid w:val="00065F6B"/>
    <w:rsid w:val="00066201"/>
    <w:rsid w:val="000702BB"/>
    <w:rsid w:val="00070A59"/>
    <w:rsid w:val="00071A82"/>
    <w:rsid w:val="0007364F"/>
    <w:rsid w:val="00073D0F"/>
    <w:rsid w:val="00074074"/>
    <w:rsid w:val="00075AF1"/>
    <w:rsid w:val="00077668"/>
    <w:rsid w:val="00077F15"/>
    <w:rsid w:val="00077FA3"/>
    <w:rsid w:val="00080C6C"/>
    <w:rsid w:val="00085074"/>
    <w:rsid w:val="00086E28"/>
    <w:rsid w:val="00086F5F"/>
    <w:rsid w:val="0008715F"/>
    <w:rsid w:val="00092041"/>
    <w:rsid w:val="00093A39"/>
    <w:rsid w:val="00094A1B"/>
    <w:rsid w:val="00094B90"/>
    <w:rsid w:val="00095B96"/>
    <w:rsid w:val="00096761"/>
    <w:rsid w:val="000A40E2"/>
    <w:rsid w:val="000A4AB8"/>
    <w:rsid w:val="000A5FE9"/>
    <w:rsid w:val="000A6AD7"/>
    <w:rsid w:val="000A7512"/>
    <w:rsid w:val="000A7AA4"/>
    <w:rsid w:val="000B0EFD"/>
    <w:rsid w:val="000B1B5D"/>
    <w:rsid w:val="000B2C07"/>
    <w:rsid w:val="000B30D8"/>
    <w:rsid w:val="000B3396"/>
    <w:rsid w:val="000B3AB5"/>
    <w:rsid w:val="000B3FCE"/>
    <w:rsid w:val="000B4A93"/>
    <w:rsid w:val="000B6F12"/>
    <w:rsid w:val="000B7FA7"/>
    <w:rsid w:val="000C0418"/>
    <w:rsid w:val="000C0F49"/>
    <w:rsid w:val="000C130F"/>
    <w:rsid w:val="000C14A6"/>
    <w:rsid w:val="000C2006"/>
    <w:rsid w:val="000C27F6"/>
    <w:rsid w:val="000C2C2F"/>
    <w:rsid w:val="000C3A45"/>
    <w:rsid w:val="000C4E3D"/>
    <w:rsid w:val="000C4EB3"/>
    <w:rsid w:val="000C58FE"/>
    <w:rsid w:val="000C7383"/>
    <w:rsid w:val="000D7CC6"/>
    <w:rsid w:val="000E07C4"/>
    <w:rsid w:val="000E15F6"/>
    <w:rsid w:val="000E1E18"/>
    <w:rsid w:val="000E3142"/>
    <w:rsid w:val="000E645C"/>
    <w:rsid w:val="000E687A"/>
    <w:rsid w:val="000E73C7"/>
    <w:rsid w:val="000F077B"/>
    <w:rsid w:val="000F08D0"/>
    <w:rsid w:val="000F2342"/>
    <w:rsid w:val="000F2C50"/>
    <w:rsid w:val="000F3142"/>
    <w:rsid w:val="000F3704"/>
    <w:rsid w:val="000F3A86"/>
    <w:rsid w:val="000F4940"/>
    <w:rsid w:val="000F683C"/>
    <w:rsid w:val="000F6CCC"/>
    <w:rsid w:val="00101D14"/>
    <w:rsid w:val="0010231D"/>
    <w:rsid w:val="00102C82"/>
    <w:rsid w:val="0010458B"/>
    <w:rsid w:val="00105A3B"/>
    <w:rsid w:val="00107D7F"/>
    <w:rsid w:val="00112239"/>
    <w:rsid w:val="001122D5"/>
    <w:rsid w:val="001129EE"/>
    <w:rsid w:val="00115B54"/>
    <w:rsid w:val="00116166"/>
    <w:rsid w:val="001164C2"/>
    <w:rsid w:val="00117C4B"/>
    <w:rsid w:val="0012096F"/>
    <w:rsid w:val="001210AD"/>
    <w:rsid w:val="0012284D"/>
    <w:rsid w:val="00123AC9"/>
    <w:rsid w:val="00124A83"/>
    <w:rsid w:val="00125407"/>
    <w:rsid w:val="0012579E"/>
    <w:rsid w:val="001303E9"/>
    <w:rsid w:val="00130B8B"/>
    <w:rsid w:val="00131594"/>
    <w:rsid w:val="00132380"/>
    <w:rsid w:val="00132C85"/>
    <w:rsid w:val="0013320B"/>
    <w:rsid w:val="0013387E"/>
    <w:rsid w:val="00134584"/>
    <w:rsid w:val="00135C35"/>
    <w:rsid w:val="001408FC"/>
    <w:rsid w:val="00143333"/>
    <w:rsid w:val="001444DA"/>
    <w:rsid w:val="0014528D"/>
    <w:rsid w:val="00145790"/>
    <w:rsid w:val="00146D74"/>
    <w:rsid w:val="00147A12"/>
    <w:rsid w:val="001523A6"/>
    <w:rsid w:val="001531F7"/>
    <w:rsid w:val="0015358A"/>
    <w:rsid w:val="001535AC"/>
    <w:rsid w:val="0015610B"/>
    <w:rsid w:val="0015791F"/>
    <w:rsid w:val="0016035E"/>
    <w:rsid w:val="00160438"/>
    <w:rsid w:val="001616CB"/>
    <w:rsid w:val="0016487B"/>
    <w:rsid w:val="00167420"/>
    <w:rsid w:val="00167712"/>
    <w:rsid w:val="00171906"/>
    <w:rsid w:val="00171E2C"/>
    <w:rsid w:val="001730BB"/>
    <w:rsid w:val="00173F3A"/>
    <w:rsid w:val="001746BF"/>
    <w:rsid w:val="001751B7"/>
    <w:rsid w:val="00175548"/>
    <w:rsid w:val="001822AE"/>
    <w:rsid w:val="001851C9"/>
    <w:rsid w:val="00185C42"/>
    <w:rsid w:val="00186DBE"/>
    <w:rsid w:val="001873D9"/>
    <w:rsid w:val="00190FF4"/>
    <w:rsid w:val="0019231D"/>
    <w:rsid w:val="001944A2"/>
    <w:rsid w:val="00197D1C"/>
    <w:rsid w:val="00197D7A"/>
    <w:rsid w:val="001A0571"/>
    <w:rsid w:val="001A093B"/>
    <w:rsid w:val="001A14D7"/>
    <w:rsid w:val="001A3522"/>
    <w:rsid w:val="001A6F1E"/>
    <w:rsid w:val="001B1A14"/>
    <w:rsid w:val="001B3338"/>
    <w:rsid w:val="001B5391"/>
    <w:rsid w:val="001B55DE"/>
    <w:rsid w:val="001C003D"/>
    <w:rsid w:val="001C067F"/>
    <w:rsid w:val="001C11CC"/>
    <w:rsid w:val="001C1A68"/>
    <w:rsid w:val="001C232E"/>
    <w:rsid w:val="001C3499"/>
    <w:rsid w:val="001C3FDC"/>
    <w:rsid w:val="001C50B4"/>
    <w:rsid w:val="001C6BAD"/>
    <w:rsid w:val="001D2B53"/>
    <w:rsid w:val="001D36FC"/>
    <w:rsid w:val="001D3D7E"/>
    <w:rsid w:val="001D583C"/>
    <w:rsid w:val="001D6951"/>
    <w:rsid w:val="001D7862"/>
    <w:rsid w:val="001E1F0D"/>
    <w:rsid w:val="001E3167"/>
    <w:rsid w:val="001E33D9"/>
    <w:rsid w:val="001E36B9"/>
    <w:rsid w:val="001E3F86"/>
    <w:rsid w:val="001E48A6"/>
    <w:rsid w:val="001E4D18"/>
    <w:rsid w:val="001E71BB"/>
    <w:rsid w:val="001F0BAA"/>
    <w:rsid w:val="001F0C0A"/>
    <w:rsid w:val="001F1AC5"/>
    <w:rsid w:val="001F368E"/>
    <w:rsid w:val="001F4F99"/>
    <w:rsid w:val="001F527E"/>
    <w:rsid w:val="001F5D40"/>
    <w:rsid w:val="001F7218"/>
    <w:rsid w:val="00201A21"/>
    <w:rsid w:val="00202060"/>
    <w:rsid w:val="00203DFA"/>
    <w:rsid w:val="00204734"/>
    <w:rsid w:val="00204F5E"/>
    <w:rsid w:val="0020670E"/>
    <w:rsid w:val="00210322"/>
    <w:rsid w:val="00212A8C"/>
    <w:rsid w:val="002137B9"/>
    <w:rsid w:val="00215A7C"/>
    <w:rsid w:val="0021646F"/>
    <w:rsid w:val="00217DC9"/>
    <w:rsid w:val="002219D4"/>
    <w:rsid w:val="00222E85"/>
    <w:rsid w:val="00226448"/>
    <w:rsid w:val="00230213"/>
    <w:rsid w:val="00230A7B"/>
    <w:rsid w:val="00231131"/>
    <w:rsid w:val="002316C7"/>
    <w:rsid w:val="00231A08"/>
    <w:rsid w:val="002329F5"/>
    <w:rsid w:val="00232D9D"/>
    <w:rsid w:val="00233ED3"/>
    <w:rsid w:val="002341FE"/>
    <w:rsid w:val="002343AA"/>
    <w:rsid w:val="00234DFC"/>
    <w:rsid w:val="00234FBC"/>
    <w:rsid w:val="002404B7"/>
    <w:rsid w:val="00240D3A"/>
    <w:rsid w:val="00240E18"/>
    <w:rsid w:val="00241295"/>
    <w:rsid w:val="002415F5"/>
    <w:rsid w:val="00243170"/>
    <w:rsid w:val="002435F0"/>
    <w:rsid w:val="0024477F"/>
    <w:rsid w:val="002456F8"/>
    <w:rsid w:val="00247054"/>
    <w:rsid w:val="00252289"/>
    <w:rsid w:val="00253066"/>
    <w:rsid w:val="00253A1E"/>
    <w:rsid w:val="00253D15"/>
    <w:rsid w:val="00254F90"/>
    <w:rsid w:val="0025570E"/>
    <w:rsid w:val="00256465"/>
    <w:rsid w:val="00261BDE"/>
    <w:rsid w:val="00262941"/>
    <w:rsid w:val="00262DF7"/>
    <w:rsid w:val="002704FB"/>
    <w:rsid w:val="00271265"/>
    <w:rsid w:val="002724DC"/>
    <w:rsid w:val="002747BC"/>
    <w:rsid w:val="00276DE8"/>
    <w:rsid w:val="00283319"/>
    <w:rsid w:val="00283FD7"/>
    <w:rsid w:val="0028486F"/>
    <w:rsid w:val="00284EAC"/>
    <w:rsid w:val="00285859"/>
    <w:rsid w:val="00286082"/>
    <w:rsid w:val="00287F0B"/>
    <w:rsid w:val="002903A8"/>
    <w:rsid w:val="0029043F"/>
    <w:rsid w:val="0029103E"/>
    <w:rsid w:val="00291C1B"/>
    <w:rsid w:val="00292239"/>
    <w:rsid w:val="002927AC"/>
    <w:rsid w:val="00292C18"/>
    <w:rsid w:val="00293954"/>
    <w:rsid w:val="002953A8"/>
    <w:rsid w:val="002969CD"/>
    <w:rsid w:val="002A0B96"/>
    <w:rsid w:val="002A158B"/>
    <w:rsid w:val="002A48F0"/>
    <w:rsid w:val="002A4EEE"/>
    <w:rsid w:val="002A5BBF"/>
    <w:rsid w:val="002A67B5"/>
    <w:rsid w:val="002A699A"/>
    <w:rsid w:val="002A7A5B"/>
    <w:rsid w:val="002A7C3A"/>
    <w:rsid w:val="002B0C24"/>
    <w:rsid w:val="002B188B"/>
    <w:rsid w:val="002B7E99"/>
    <w:rsid w:val="002C0905"/>
    <w:rsid w:val="002C3F84"/>
    <w:rsid w:val="002C48C7"/>
    <w:rsid w:val="002C604D"/>
    <w:rsid w:val="002C68BC"/>
    <w:rsid w:val="002C7CF9"/>
    <w:rsid w:val="002D2867"/>
    <w:rsid w:val="002D2CEE"/>
    <w:rsid w:val="002D4445"/>
    <w:rsid w:val="002D5902"/>
    <w:rsid w:val="002D67D6"/>
    <w:rsid w:val="002D70A0"/>
    <w:rsid w:val="002D7C25"/>
    <w:rsid w:val="002E0583"/>
    <w:rsid w:val="002E2375"/>
    <w:rsid w:val="002E2A47"/>
    <w:rsid w:val="002E3172"/>
    <w:rsid w:val="002E5CF3"/>
    <w:rsid w:val="002E5D4E"/>
    <w:rsid w:val="002E5D68"/>
    <w:rsid w:val="002E60CF"/>
    <w:rsid w:val="002E66E2"/>
    <w:rsid w:val="002F0F3D"/>
    <w:rsid w:val="002F3E97"/>
    <w:rsid w:val="002F4D66"/>
    <w:rsid w:val="002F6792"/>
    <w:rsid w:val="00300415"/>
    <w:rsid w:val="0030441D"/>
    <w:rsid w:val="00304789"/>
    <w:rsid w:val="00305A46"/>
    <w:rsid w:val="00306830"/>
    <w:rsid w:val="00310C2A"/>
    <w:rsid w:val="00311317"/>
    <w:rsid w:val="00311588"/>
    <w:rsid w:val="003115C3"/>
    <w:rsid w:val="0031188E"/>
    <w:rsid w:val="00312BC3"/>
    <w:rsid w:val="00313902"/>
    <w:rsid w:val="00313A0F"/>
    <w:rsid w:val="00315808"/>
    <w:rsid w:val="003164EC"/>
    <w:rsid w:val="0032350A"/>
    <w:rsid w:val="00323EB1"/>
    <w:rsid w:val="0032599F"/>
    <w:rsid w:val="00326678"/>
    <w:rsid w:val="00326BAA"/>
    <w:rsid w:val="00327305"/>
    <w:rsid w:val="0032785D"/>
    <w:rsid w:val="0033083D"/>
    <w:rsid w:val="00331FD8"/>
    <w:rsid w:val="003328EC"/>
    <w:rsid w:val="00332BB5"/>
    <w:rsid w:val="00333B06"/>
    <w:rsid w:val="00337B4B"/>
    <w:rsid w:val="0034138A"/>
    <w:rsid w:val="00341A2A"/>
    <w:rsid w:val="0034342E"/>
    <w:rsid w:val="00343FB8"/>
    <w:rsid w:val="00344FF8"/>
    <w:rsid w:val="00346AEE"/>
    <w:rsid w:val="003502F1"/>
    <w:rsid w:val="00350FD3"/>
    <w:rsid w:val="00351869"/>
    <w:rsid w:val="00352560"/>
    <w:rsid w:val="003563FD"/>
    <w:rsid w:val="00357E01"/>
    <w:rsid w:val="00357EE3"/>
    <w:rsid w:val="00360080"/>
    <w:rsid w:val="00360234"/>
    <w:rsid w:val="00360893"/>
    <w:rsid w:val="00360D5F"/>
    <w:rsid w:val="00360F72"/>
    <w:rsid w:val="003626D1"/>
    <w:rsid w:val="00362785"/>
    <w:rsid w:val="003627B5"/>
    <w:rsid w:val="00370545"/>
    <w:rsid w:val="0037784D"/>
    <w:rsid w:val="00377DA0"/>
    <w:rsid w:val="00377F4E"/>
    <w:rsid w:val="00381289"/>
    <w:rsid w:val="00381D90"/>
    <w:rsid w:val="00382519"/>
    <w:rsid w:val="00383A4B"/>
    <w:rsid w:val="00384437"/>
    <w:rsid w:val="0038780E"/>
    <w:rsid w:val="0038783C"/>
    <w:rsid w:val="003918BC"/>
    <w:rsid w:val="003922D5"/>
    <w:rsid w:val="00393022"/>
    <w:rsid w:val="00393B3D"/>
    <w:rsid w:val="00394368"/>
    <w:rsid w:val="0039439D"/>
    <w:rsid w:val="0039458C"/>
    <w:rsid w:val="00394C72"/>
    <w:rsid w:val="00394E9C"/>
    <w:rsid w:val="003A0271"/>
    <w:rsid w:val="003A0C71"/>
    <w:rsid w:val="003A199A"/>
    <w:rsid w:val="003A1A94"/>
    <w:rsid w:val="003A2317"/>
    <w:rsid w:val="003A5DD2"/>
    <w:rsid w:val="003A6053"/>
    <w:rsid w:val="003A7EF8"/>
    <w:rsid w:val="003B1B28"/>
    <w:rsid w:val="003B218D"/>
    <w:rsid w:val="003C0FE4"/>
    <w:rsid w:val="003C1E66"/>
    <w:rsid w:val="003C3A91"/>
    <w:rsid w:val="003C5854"/>
    <w:rsid w:val="003C645D"/>
    <w:rsid w:val="003C76E8"/>
    <w:rsid w:val="003C7808"/>
    <w:rsid w:val="003D0F7F"/>
    <w:rsid w:val="003D6B93"/>
    <w:rsid w:val="003E095E"/>
    <w:rsid w:val="003E0987"/>
    <w:rsid w:val="003E0C72"/>
    <w:rsid w:val="003E0D24"/>
    <w:rsid w:val="003E2804"/>
    <w:rsid w:val="003E31E6"/>
    <w:rsid w:val="003E41D5"/>
    <w:rsid w:val="003E49B9"/>
    <w:rsid w:val="003E4C35"/>
    <w:rsid w:val="003E4DED"/>
    <w:rsid w:val="003E6609"/>
    <w:rsid w:val="003F08BD"/>
    <w:rsid w:val="003F29A4"/>
    <w:rsid w:val="003F2B63"/>
    <w:rsid w:val="003F3295"/>
    <w:rsid w:val="003F3C4C"/>
    <w:rsid w:val="003F4DB7"/>
    <w:rsid w:val="003F4E9D"/>
    <w:rsid w:val="004009D9"/>
    <w:rsid w:val="00402C25"/>
    <w:rsid w:val="00402F0A"/>
    <w:rsid w:val="00403C7E"/>
    <w:rsid w:val="004041DE"/>
    <w:rsid w:val="004043D5"/>
    <w:rsid w:val="00404F44"/>
    <w:rsid w:val="00405148"/>
    <w:rsid w:val="00405913"/>
    <w:rsid w:val="00406F0F"/>
    <w:rsid w:val="0040770B"/>
    <w:rsid w:val="00410405"/>
    <w:rsid w:val="00411832"/>
    <w:rsid w:val="00412072"/>
    <w:rsid w:val="00414931"/>
    <w:rsid w:val="00414D1E"/>
    <w:rsid w:val="00421AB8"/>
    <w:rsid w:val="00423CF9"/>
    <w:rsid w:val="00424239"/>
    <w:rsid w:val="004248D1"/>
    <w:rsid w:val="00424FD2"/>
    <w:rsid w:val="0042676C"/>
    <w:rsid w:val="00426C05"/>
    <w:rsid w:val="0043031C"/>
    <w:rsid w:val="004319DE"/>
    <w:rsid w:val="00431AEE"/>
    <w:rsid w:val="00432AD6"/>
    <w:rsid w:val="00433CA9"/>
    <w:rsid w:val="00436EB0"/>
    <w:rsid w:val="004412F3"/>
    <w:rsid w:val="00441F91"/>
    <w:rsid w:val="00442C58"/>
    <w:rsid w:val="00443AE3"/>
    <w:rsid w:val="00444BC3"/>
    <w:rsid w:val="0044525E"/>
    <w:rsid w:val="0044648D"/>
    <w:rsid w:val="004471C0"/>
    <w:rsid w:val="00451054"/>
    <w:rsid w:val="00453090"/>
    <w:rsid w:val="004543FB"/>
    <w:rsid w:val="00455F0A"/>
    <w:rsid w:val="00456D79"/>
    <w:rsid w:val="00457E76"/>
    <w:rsid w:val="00460040"/>
    <w:rsid w:val="004615C7"/>
    <w:rsid w:val="004640B2"/>
    <w:rsid w:val="0046484A"/>
    <w:rsid w:val="004679CB"/>
    <w:rsid w:val="00482C5D"/>
    <w:rsid w:val="00483F39"/>
    <w:rsid w:val="0048525C"/>
    <w:rsid w:val="004856BE"/>
    <w:rsid w:val="004875D4"/>
    <w:rsid w:val="00487EE2"/>
    <w:rsid w:val="004901BE"/>
    <w:rsid w:val="00490EBF"/>
    <w:rsid w:val="00495441"/>
    <w:rsid w:val="0049772E"/>
    <w:rsid w:val="00497940"/>
    <w:rsid w:val="00497BA2"/>
    <w:rsid w:val="004A0E20"/>
    <w:rsid w:val="004A1183"/>
    <w:rsid w:val="004A2A2F"/>
    <w:rsid w:val="004A397E"/>
    <w:rsid w:val="004A4D2D"/>
    <w:rsid w:val="004A5FAF"/>
    <w:rsid w:val="004A6708"/>
    <w:rsid w:val="004B03F8"/>
    <w:rsid w:val="004B1E6C"/>
    <w:rsid w:val="004B3208"/>
    <w:rsid w:val="004B56DD"/>
    <w:rsid w:val="004B6885"/>
    <w:rsid w:val="004B7A88"/>
    <w:rsid w:val="004B7FC2"/>
    <w:rsid w:val="004C0544"/>
    <w:rsid w:val="004C0634"/>
    <w:rsid w:val="004C0B09"/>
    <w:rsid w:val="004C0FEE"/>
    <w:rsid w:val="004C153B"/>
    <w:rsid w:val="004C15DC"/>
    <w:rsid w:val="004C2887"/>
    <w:rsid w:val="004C4055"/>
    <w:rsid w:val="004D3789"/>
    <w:rsid w:val="004D422E"/>
    <w:rsid w:val="004D5438"/>
    <w:rsid w:val="004D5DF7"/>
    <w:rsid w:val="004D6838"/>
    <w:rsid w:val="004D7E25"/>
    <w:rsid w:val="004E1668"/>
    <w:rsid w:val="004E1942"/>
    <w:rsid w:val="004E1D25"/>
    <w:rsid w:val="004E20E4"/>
    <w:rsid w:val="004E23A7"/>
    <w:rsid w:val="004F00C1"/>
    <w:rsid w:val="004F0586"/>
    <w:rsid w:val="004F0EE3"/>
    <w:rsid w:val="004F25FA"/>
    <w:rsid w:val="004F375D"/>
    <w:rsid w:val="004F5183"/>
    <w:rsid w:val="004F603B"/>
    <w:rsid w:val="004F6CE2"/>
    <w:rsid w:val="00500AEC"/>
    <w:rsid w:val="0050105C"/>
    <w:rsid w:val="005013F0"/>
    <w:rsid w:val="00501911"/>
    <w:rsid w:val="00502ED3"/>
    <w:rsid w:val="00504B3D"/>
    <w:rsid w:val="00505409"/>
    <w:rsid w:val="0050721E"/>
    <w:rsid w:val="00507DB8"/>
    <w:rsid w:val="005114FE"/>
    <w:rsid w:val="00511A16"/>
    <w:rsid w:val="005125ED"/>
    <w:rsid w:val="00512637"/>
    <w:rsid w:val="00513EE1"/>
    <w:rsid w:val="00521205"/>
    <w:rsid w:val="00522443"/>
    <w:rsid w:val="005227BE"/>
    <w:rsid w:val="00522959"/>
    <w:rsid w:val="0052410C"/>
    <w:rsid w:val="005251F9"/>
    <w:rsid w:val="005264E6"/>
    <w:rsid w:val="00526C3B"/>
    <w:rsid w:val="00531371"/>
    <w:rsid w:val="00531EF6"/>
    <w:rsid w:val="00532018"/>
    <w:rsid w:val="00532A16"/>
    <w:rsid w:val="00533084"/>
    <w:rsid w:val="00533ABA"/>
    <w:rsid w:val="0053446E"/>
    <w:rsid w:val="005357AB"/>
    <w:rsid w:val="005358FA"/>
    <w:rsid w:val="00536C11"/>
    <w:rsid w:val="00537114"/>
    <w:rsid w:val="0054129C"/>
    <w:rsid w:val="00544D60"/>
    <w:rsid w:val="00545E45"/>
    <w:rsid w:val="005471DA"/>
    <w:rsid w:val="00547675"/>
    <w:rsid w:val="00547B56"/>
    <w:rsid w:val="00550858"/>
    <w:rsid w:val="005511FB"/>
    <w:rsid w:val="00551F61"/>
    <w:rsid w:val="00552AAA"/>
    <w:rsid w:val="0055353A"/>
    <w:rsid w:val="00556A19"/>
    <w:rsid w:val="00556CC5"/>
    <w:rsid w:val="00557446"/>
    <w:rsid w:val="005603BC"/>
    <w:rsid w:val="00563D05"/>
    <w:rsid w:val="005648B5"/>
    <w:rsid w:val="005652D2"/>
    <w:rsid w:val="0056570F"/>
    <w:rsid w:val="00565A11"/>
    <w:rsid w:val="00566481"/>
    <w:rsid w:val="00566A7E"/>
    <w:rsid w:val="00567A1A"/>
    <w:rsid w:val="00567EAB"/>
    <w:rsid w:val="005708A5"/>
    <w:rsid w:val="00570BAB"/>
    <w:rsid w:val="005719D3"/>
    <w:rsid w:val="00571FED"/>
    <w:rsid w:val="00573E9D"/>
    <w:rsid w:val="00576B56"/>
    <w:rsid w:val="00577F20"/>
    <w:rsid w:val="0058086D"/>
    <w:rsid w:val="0058092E"/>
    <w:rsid w:val="00581324"/>
    <w:rsid w:val="0058148E"/>
    <w:rsid w:val="0058260A"/>
    <w:rsid w:val="0058260B"/>
    <w:rsid w:val="0058275E"/>
    <w:rsid w:val="00586DCA"/>
    <w:rsid w:val="00587836"/>
    <w:rsid w:val="00587CF1"/>
    <w:rsid w:val="0059040B"/>
    <w:rsid w:val="00591144"/>
    <w:rsid w:val="00591987"/>
    <w:rsid w:val="00592D42"/>
    <w:rsid w:val="00593816"/>
    <w:rsid w:val="00593F74"/>
    <w:rsid w:val="00593FBE"/>
    <w:rsid w:val="00595CF5"/>
    <w:rsid w:val="005970E6"/>
    <w:rsid w:val="005A158A"/>
    <w:rsid w:val="005A16FD"/>
    <w:rsid w:val="005A1D5E"/>
    <w:rsid w:val="005A2B99"/>
    <w:rsid w:val="005A6200"/>
    <w:rsid w:val="005A6448"/>
    <w:rsid w:val="005B00C4"/>
    <w:rsid w:val="005B137A"/>
    <w:rsid w:val="005B2274"/>
    <w:rsid w:val="005B26F0"/>
    <w:rsid w:val="005B35D8"/>
    <w:rsid w:val="005B3992"/>
    <w:rsid w:val="005B3B84"/>
    <w:rsid w:val="005B4EF3"/>
    <w:rsid w:val="005B5917"/>
    <w:rsid w:val="005B675B"/>
    <w:rsid w:val="005B6D0B"/>
    <w:rsid w:val="005B7892"/>
    <w:rsid w:val="005C2029"/>
    <w:rsid w:val="005C24E2"/>
    <w:rsid w:val="005C49BC"/>
    <w:rsid w:val="005C5B4C"/>
    <w:rsid w:val="005C66E1"/>
    <w:rsid w:val="005C6EFB"/>
    <w:rsid w:val="005D05E0"/>
    <w:rsid w:val="005D1818"/>
    <w:rsid w:val="005D355C"/>
    <w:rsid w:val="005D3616"/>
    <w:rsid w:val="005D54A8"/>
    <w:rsid w:val="005D5664"/>
    <w:rsid w:val="005D5AC3"/>
    <w:rsid w:val="005D5DDB"/>
    <w:rsid w:val="005E3517"/>
    <w:rsid w:val="005E566F"/>
    <w:rsid w:val="005E64F8"/>
    <w:rsid w:val="005F01BC"/>
    <w:rsid w:val="005F04A7"/>
    <w:rsid w:val="005F261C"/>
    <w:rsid w:val="005F34A9"/>
    <w:rsid w:val="005F37EF"/>
    <w:rsid w:val="005F6483"/>
    <w:rsid w:val="005F7A81"/>
    <w:rsid w:val="006002AC"/>
    <w:rsid w:val="00600B10"/>
    <w:rsid w:val="00600C78"/>
    <w:rsid w:val="006010C1"/>
    <w:rsid w:val="006021AC"/>
    <w:rsid w:val="00602B0D"/>
    <w:rsid w:val="0060374D"/>
    <w:rsid w:val="00603B6E"/>
    <w:rsid w:val="00605455"/>
    <w:rsid w:val="006058CF"/>
    <w:rsid w:val="00607097"/>
    <w:rsid w:val="006076FF"/>
    <w:rsid w:val="006135FC"/>
    <w:rsid w:val="00613882"/>
    <w:rsid w:val="006164A7"/>
    <w:rsid w:val="006171CC"/>
    <w:rsid w:val="006173B2"/>
    <w:rsid w:val="00617E0E"/>
    <w:rsid w:val="00622065"/>
    <w:rsid w:val="00623AF1"/>
    <w:rsid w:val="006242F9"/>
    <w:rsid w:val="00624C8B"/>
    <w:rsid w:val="00624E75"/>
    <w:rsid w:val="0062503A"/>
    <w:rsid w:val="0062579D"/>
    <w:rsid w:val="00630181"/>
    <w:rsid w:val="006304A0"/>
    <w:rsid w:val="006326D3"/>
    <w:rsid w:val="00632F69"/>
    <w:rsid w:val="00633931"/>
    <w:rsid w:val="00636549"/>
    <w:rsid w:val="00636559"/>
    <w:rsid w:val="00636EA4"/>
    <w:rsid w:val="006405AB"/>
    <w:rsid w:val="00642381"/>
    <w:rsid w:val="00642BD0"/>
    <w:rsid w:val="006435A3"/>
    <w:rsid w:val="006455CD"/>
    <w:rsid w:val="006464F0"/>
    <w:rsid w:val="0064751F"/>
    <w:rsid w:val="006526F6"/>
    <w:rsid w:val="00652C23"/>
    <w:rsid w:val="00653B39"/>
    <w:rsid w:val="0065406F"/>
    <w:rsid w:val="00654FF8"/>
    <w:rsid w:val="00655293"/>
    <w:rsid w:val="006556AF"/>
    <w:rsid w:val="006572BD"/>
    <w:rsid w:val="00657803"/>
    <w:rsid w:val="00661B23"/>
    <w:rsid w:val="00661BE7"/>
    <w:rsid w:val="00661EFA"/>
    <w:rsid w:val="0066487E"/>
    <w:rsid w:val="00666C38"/>
    <w:rsid w:val="00666E95"/>
    <w:rsid w:val="0067002E"/>
    <w:rsid w:val="00670BEE"/>
    <w:rsid w:val="0067153D"/>
    <w:rsid w:val="00671838"/>
    <w:rsid w:val="00671B70"/>
    <w:rsid w:val="00673859"/>
    <w:rsid w:val="0067575A"/>
    <w:rsid w:val="006767B7"/>
    <w:rsid w:val="00676EBB"/>
    <w:rsid w:val="006803AB"/>
    <w:rsid w:val="00682988"/>
    <w:rsid w:val="00684839"/>
    <w:rsid w:val="00685665"/>
    <w:rsid w:val="00690617"/>
    <w:rsid w:val="00691082"/>
    <w:rsid w:val="00692B79"/>
    <w:rsid w:val="00692DC5"/>
    <w:rsid w:val="006941DA"/>
    <w:rsid w:val="00696C8C"/>
    <w:rsid w:val="006A131B"/>
    <w:rsid w:val="006A141B"/>
    <w:rsid w:val="006A17D6"/>
    <w:rsid w:val="006A1901"/>
    <w:rsid w:val="006A22BC"/>
    <w:rsid w:val="006A4278"/>
    <w:rsid w:val="006A4F22"/>
    <w:rsid w:val="006A53D1"/>
    <w:rsid w:val="006A5B75"/>
    <w:rsid w:val="006A6432"/>
    <w:rsid w:val="006A6441"/>
    <w:rsid w:val="006A7ABB"/>
    <w:rsid w:val="006B0C8F"/>
    <w:rsid w:val="006B1109"/>
    <w:rsid w:val="006B147F"/>
    <w:rsid w:val="006B1AA8"/>
    <w:rsid w:val="006B364F"/>
    <w:rsid w:val="006C1AEA"/>
    <w:rsid w:val="006C1C91"/>
    <w:rsid w:val="006C38E1"/>
    <w:rsid w:val="006C4036"/>
    <w:rsid w:val="006C728F"/>
    <w:rsid w:val="006C7DA5"/>
    <w:rsid w:val="006D0278"/>
    <w:rsid w:val="006D0A9F"/>
    <w:rsid w:val="006D286E"/>
    <w:rsid w:val="006D5014"/>
    <w:rsid w:val="006D594A"/>
    <w:rsid w:val="006E13BD"/>
    <w:rsid w:val="006E3DBC"/>
    <w:rsid w:val="006E72B6"/>
    <w:rsid w:val="006E7A8B"/>
    <w:rsid w:val="006F03F0"/>
    <w:rsid w:val="006F1476"/>
    <w:rsid w:val="006F40BC"/>
    <w:rsid w:val="006F4835"/>
    <w:rsid w:val="006F7C2E"/>
    <w:rsid w:val="0070157E"/>
    <w:rsid w:val="00702575"/>
    <w:rsid w:val="00702CA1"/>
    <w:rsid w:val="00703652"/>
    <w:rsid w:val="00703B39"/>
    <w:rsid w:val="00705216"/>
    <w:rsid w:val="007054CC"/>
    <w:rsid w:val="00705573"/>
    <w:rsid w:val="0070702F"/>
    <w:rsid w:val="0070749F"/>
    <w:rsid w:val="00710333"/>
    <w:rsid w:val="00711727"/>
    <w:rsid w:val="00712779"/>
    <w:rsid w:val="007144F3"/>
    <w:rsid w:val="0071479E"/>
    <w:rsid w:val="00714E52"/>
    <w:rsid w:val="00723247"/>
    <w:rsid w:val="007240AD"/>
    <w:rsid w:val="007250CA"/>
    <w:rsid w:val="0072511F"/>
    <w:rsid w:val="007279A8"/>
    <w:rsid w:val="00727E54"/>
    <w:rsid w:val="0073067B"/>
    <w:rsid w:val="00731966"/>
    <w:rsid w:val="00731A22"/>
    <w:rsid w:val="00732608"/>
    <w:rsid w:val="007326B2"/>
    <w:rsid w:val="0073412A"/>
    <w:rsid w:val="00734AE7"/>
    <w:rsid w:val="00734B28"/>
    <w:rsid w:val="007350F8"/>
    <w:rsid w:val="00735565"/>
    <w:rsid w:val="00735832"/>
    <w:rsid w:val="00735E2B"/>
    <w:rsid w:val="0074068A"/>
    <w:rsid w:val="007410E2"/>
    <w:rsid w:val="00741D7C"/>
    <w:rsid w:val="00743743"/>
    <w:rsid w:val="00744B13"/>
    <w:rsid w:val="00744BBD"/>
    <w:rsid w:val="00745B44"/>
    <w:rsid w:val="00746233"/>
    <w:rsid w:val="00753BD8"/>
    <w:rsid w:val="007541C3"/>
    <w:rsid w:val="00754B14"/>
    <w:rsid w:val="00756BDA"/>
    <w:rsid w:val="00757BC6"/>
    <w:rsid w:val="007611C6"/>
    <w:rsid w:val="007621F1"/>
    <w:rsid w:val="00764B2F"/>
    <w:rsid w:val="00764E54"/>
    <w:rsid w:val="007672DA"/>
    <w:rsid w:val="0076763D"/>
    <w:rsid w:val="007676FA"/>
    <w:rsid w:val="007708BD"/>
    <w:rsid w:val="00773E5F"/>
    <w:rsid w:val="00774F39"/>
    <w:rsid w:val="00774FED"/>
    <w:rsid w:val="007768ED"/>
    <w:rsid w:val="007778CE"/>
    <w:rsid w:val="00777E2B"/>
    <w:rsid w:val="007802BE"/>
    <w:rsid w:val="00781700"/>
    <w:rsid w:val="00783D35"/>
    <w:rsid w:val="00785B43"/>
    <w:rsid w:val="007921A8"/>
    <w:rsid w:val="00792407"/>
    <w:rsid w:val="00792A18"/>
    <w:rsid w:val="00794044"/>
    <w:rsid w:val="0079579C"/>
    <w:rsid w:val="007966BF"/>
    <w:rsid w:val="00796EDB"/>
    <w:rsid w:val="007A5F8F"/>
    <w:rsid w:val="007A63C6"/>
    <w:rsid w:val="007A7126"/>
    <w:rsid w:val="007B04EB"/>
    <w:rsid w:val="007B0CC0"/>
    <w:rsid w:val="007B1B2C"/>
    <w:rsid w:val="007B316F"/>
    <w:rsid w:val="007B36E4"/>
    <w:rsid w:val="007B3BD4"/>
    <w:rsid w:val="007B5065"/>
    <w:rsid w:val="007B5D43"/>
    <w:rsid w:val="007B5ECD"/>
    <w:rsid w:val="007B64E7"/>
    <w:rsid w:val="007B7122"/>
    <w:rsid w:val="007B721E"/>
    <w:rsid w:val="007C1FA6"/>
    <w:rsid w:val="007C260B"/>
    <w:rsid w:val="007C2830"/>
    <w:rsid w:val="007C2B9F"/>
    <w:rsid w:val="007C3DAE"/>
    <w:rsid w:val="007C3DEA"/>
    <w:rsid w:val="007C6A4C"/>
    <w:rsid w:val="007C718A"/>
    <w:rsid w:val="007C7336"/>
    <w:rsid w:val="007D0B50"/>
    <w:rsid w:val="007D118A"/>
    <w:rsid w:val="007D1C56"/>
    <w:rsid w:val="007D223E"/>
    <w:rsid w:val="007D38C1"/>
    <w:rsid w:val="007D3A66"/>
    <w:rsid w:val="007D6288"/>
    <w:rsid w:val="007D644F"/>
    <w:rsid w:val="007E13A7"/>
    <w:rsid w:val="007E4460"/>
    <w:rsid w:val="007E481C"/>
    <w:rsid w:val="007E52AA"/>
    <w:rsid w:val="007E5D96"/>
    <w:rsid w:val="007E7BEB"/>
    <w:rsid w:val="007F19AB"/>
    <w:rsid w:val="007F1A82"/>
    <w:rsid w:val="007F1B91"/>
    <w:rsid w:val="007F4702"/>
    <w:rsid w:val="007F723C"/>
    <w:rsid w:val="007F798E"/>
    <w:rsid w:val="008010B9"/>
    <w:rsid w:val="008058FB"/>
    <w:rsid w:val="00805FA4"/>
    <w:rsid w:val="0080709B"/>
    <w:rsid w:val="00807B53"/>
    <w:rsid w:val="0081057E"/>
    <w:rsid w:val="00810CC9"/>
    <w:rsid w:val="00810E03"/>
    <w:rsid w:val="00812D82"/>
    <w:rsid w:val="00812DC4"/>
    <w:rsid w:val="0081568A"/>
    <w:rsid w:val="008161A1"/>
    <w:rsid w:val="00816ADA"/>
    <w:rsid w:val="00823D31"/>
    <w:rsid w:val="00826C60"/>
    <w:rsid w:val="00826D67"/>
    <w:rsid w:val="00830597"/>
    <w:rsid w:val="00830737"/>
    <w:rsid w:val="00830CC1"/>
    <w:rsid w:val="008320E3"/>
    <w:rsid w:val="00832C03"/>
    <w:rsid w:val="00834E9F"/>
    <w:rsid w:val="00841ECD"/>
    <w:rsid w:val="00843038"/>
    <w:rsid w:val="00844021"/>
    <w:rsid w:val="0084504C"/>
    <w:rsid w:val="00853980"/>
    <w:rsid w:val="00854B32"/>
    <w:rsid w:val="00854B84"/>
    <w:rsid w:val="0085720F"/>
    <w:rsid w:val="00857FA5"/>
    <w:rsid w:val="0086094C"/>
    <w:rsid w:val="00861D38"/>
    <w:rsid w:val="0086361E"/>
    <w:rsid w:val="00865B25"/>
    <w:rsid w:val="00867AF3"/>
    <w:rsid w:val="00867E9B"/>
    <w:rsid w:val="00870858"/>
    <w:rsid w:val="00871222"/>
    <w:rsid w:val="00873DF7"/>
    <w:rsid w:val="0087412F"/>
    <w:rsid w:val="008743F9"/>
    <w:rsid w:val="00875BF4"/>
    <w:rsid w:val="0087700B"/>
    <w:rsid w:val="00877F53"/>
    <w:rsid w:val="00881B57"/>
    <w:rsid w:val="008821FE"/>
    <w:rsid w:val="00882820"/>
    <w:rsid w:val="00882DB8"/>
    <w:rsid w:val="008834A9"/>
    <w:rsid w:val="00883FD2"/>
    <w:rsid w:val="00884162"/>
    <w:rsid w:val="00884313"/>
    <w:rsid w:val="00884591"/>
    <w:rsid w:val="00885652"/>
    <w:rsid w:val="0088665C"/>
    <w:rsid w:val="00886A5E"/>
    <w:rsid w:val="008875C7"/>
    <w:rsid w:val="008877D2"/>
    <w:rsid w:val="00887D14"/>
    <w:rsid w:val="00890373"/>
    <w:rsid w:val="008921EA"/>
    <w:rsid w:val="008930ED"/>
    <w:rsid w:val="00893CF0"/>
    <w:rsid w:val="00894EBE"/>
    <w:rsid w:val="00894F34"/>
    <w:rsid w:val="00895A20"/>
    <w:rsid w:val="00895B57"/>
    <w:rsid w:val="00897B81"/>
    <w:rsid w:val="008A06EF"/>
    <w:rsid w:val="008A14AE"/>
    <w:rsid w:val="008A3ECF"/>
    <w:rsid w:val="008A3F3E"/>
    <w:rsid w:val="008A5644"/>
    <w:rsid w:val="008B171A"/>
    <w:rsid w:val="008B2E1E"/>
    <w:rsid w:val="008B2E73"/>
    <w:rsid w:val="008B48B4"/>
    <w:rsid w:val="008B49C9"/>
    <w:rsid w:val="008B6031"/>
    <w:rsid w:val="008B6E8D"/>
    <w:rsid w:val="008B7F52"/>
    <w:rsid w:val="008C0EA9"/>
    <w:rsid w:val="008C12AC"/>
    <w:rsid w:val="008C533D"/>
    <w:rsid w:val="008C5349"/>
    <w:rsid w:val="008C61D4"/>
    <w:rsid w:val="008D0164"/>
    <w:rsid w:val="008D05C8"/>
    <w:rsid w:val="008D3A7F"/>
    <w:rsid w:val="008D4DCA"/>
    <w:rsid w:val="008D5615"/>
    <w:rsid w:val="008D66AE"/>
    <w:rsid w:val="008D7A06"/>
    <w:rsid w:val="008E253E"/>
    <w:rsid w:val="008E27DC"/>
    <w:rsid w:val="008E39AB"/>
    <w:rsid w:val="008E41D0"/>
    <w:rsid w:val="008E5F4E"/>
    <w:rsid w:val="008E6670"/>
    <w:rsid w:val="008F1AAC"/>
    <w:rsid w:val="008F26F1"/>
    <w:rsid w:val="008F2DBF"/>
    <w:rsid w:val="008F38E5"/>
    <w:rsid w:val="008F42AB"/>
    <w:rsid w:val="008F501B"/>
    <w:rsid w:val="008F5D95"/>
    <w:rsid w:val="008F673F"/>
    <w:rsid w:val="008F7F92"/>
    <w:rsid w:val="00901F46"/>
    <w:rsid w:val="009043BB"/>
    <w:rsid w:val="00904A08"/>
    <w:rsid w:val="00904F06"/>
    <w:rsid w:val="00905082"/>
    <w:rsid w:val="00905C69"/>
    <w:rsid w:val="0090719C"/>
    <w:rsid w:val="009100A5"/>
    <w:rsid w:val="0091102C"/>
    <w:rsid w:val="009116DD"/>
    <w:rsid w:val="0091194F"/>
    <w:rsid w:val="00911968"/>
    <w:rsid w:val="00911CE3"/>
    <w:rsid w:val="009126A8"/>
    <w:rsid w:val="00913E34"/>
    <w:rsid w:val="00913E5F"/>
    <w:rsid w:val="00913EE9"/>
    <w:rsid w:val="00914C53"/>
    <w:rsid w:val="00914E77"/>
    <w:rsid w:val="00920E83"/>
    <w:rsid w:val="00924D1C"/>
    <w:rsid w:val="00924D48"/>
    <w:rsid w:val="009250BA"/>
    <w:rsid w:val="009258BB"/>
    <w:rsid w:val="0092596C"/>
    <w:rsid w:val="00926A1A"/>
    <w:rsid w:val="00926A67"/>
    <w:rsid w:val="0092720A"/>
    <w:rsid w:val="009277DE"/>
    <w:rsid w:val="00931237"/>
    <w:rsid w:val="00931395"/>
    <w:rsid w:val="009359AB"/>
    <w:rsid w:val="00935DE1"/>
    <w:rsid w:val="00941837"/>
    <w:rsid w:val="00941D9B"/>
    <w:rsid w:val="00941E1D"/>
    <w:rsid w:val="009427AD"/>
    <w:rsid w:val="00943EC1"/>
    <w:rsid w:val="0094792E"/>
    <w:rsid w:val="00950EF5"/>
    <w:rsid w:val="00951DF9"/>
    <w:rsid w:val="00952D19"/>
    <w:rsid w:val="00953763"/>
    <w:rsid w:val="00953876"/>
    <w:rsid w:val="00953BB0"/>
    <w:rsid w:val="00955776"/>
    <w:rsid w:val="00957651"/>
    <w:rsid w:val="00960B51"/>
    <w:rsid w:val="009617ED"/>
    <w:rsid w:val="009627A1"/>
    <w:rsid w:val="009648BC"/>
    <w:rsid w:val="009656D0"/>
    <w:rsid w:val="0096579C"/>
    <w:rsid w:val="009668E5"/>
    <w:rsid w:val="009706B9"/>
    <w:rsid w:val="0097114D"/>
    <w:rsid w:val="00972A22"/>
    <w:rsid w:val="0097359F"/>
    <w:rsid w:val="009739F3"/>
    <w:rsid w:val="00974847"/>
    <w:rsid w:val="00975401"/>
    <w:rsid w:val="00975CBB"/>
    <w:rsid w:val="00980428"/>
    <w:rsid w:val="0098286B"/>
    <w:rsid w:val="00982AD9"/>
    <w:rsid w:val="00983DA7"/>
    <w:rsid w:val="00984620"/>
    <w:rsid w:val="009848A3"/>
    <w:rsid w:val="00984CFF"/>
    <w:rsid w:val="00987206"/>
    <w:rsid w:val="0099002A"/>
    <w:rsid w:val="00996556"/>
    <w:rsid w:val="009A109B"/>
    <w:rsid w:val="009A424F"/>
    <w:rsid w:val="009A483F"/>
    <w:rsid w:val="009A51FA"/>
    <w:rsid w:val="009A5CA4"/>
    <w:rsid w:val="009B09EF"/>
    <w:rsid w:val="009B0CAB"/>
    <w:rsid w:val="009B15BC"/>
    <w:rsid w:val="009B19D2"/>
    <w:rsid w:val="009B3784"/>
    <w:rsid w:val="009B4332"/>
    <w:rsid w:val="009B5063"/>
    <w:rsid w:val="009B6E28"/>
    <w:rsid w:val="009C0E2A"/>
    <w:rsid w:val="009C1C93"/>
    <w:rsid w:val="009C218C"/>
    <w:rsid w:val="009C535A"/>
    <w:rsid w:val="009C6F85"/>
    <w:rsid w:val="009D0B1F"/>
    <w:rsid w:val="009D1786"/>
    <w:rsid w:val="009D4ED7"/>
    <w:rsid w:val="009D52D2"/>
    <w:rsid w:val="009D5FE0"/>
    <w:rsid w:val="009D61E2"/>
    <w:rsid w:val="009D6979"/>
    <w:rsid w:val="009D7481"/>
    <w:rsid w:val="009E5630"/>
    <w:rsid w:val="009E62A0"/>
    <w:rsid w:val="009E6358"/>
    <w:rsid w:val="009E6D5B"/>
    <w:rsid w:val="009F0F02"/>
    <w:rsid w:val="009F1E8F"/>
    <w:rsid w:val="009F2A11"/>
    <w:rsid w:val="009F6E2F"/>
    <w:rsid w:val="009F7BBA"/>
    <w:rsid w:val="00A02BC9"/>
    <w:rsid w:val="00A03EAF"/>
    <w:rsid w:val="00A04BD5"/>
    <w:rsid w:val="00A05A51"/>
    <w:rsid w:val="00A07279"/>
    <w:rsid w:val="00A10822"/>
    <w:rsid w:val="00A120FF"/>
    <w:rsid w:val="00A13043"/>
    <w:rsid w:val="00A1320D"/>
    <w:rsid w:val="00A132D2"/>
    <w:rsid w:val="00A14A1E"/>
    <w:rsid w:val="00A157B0"/>
    <w:rsid w:val="00A15DBD"/>
    <w:rsid w:val="00A170A6"/>
    <w:rsid w:val="00A228E2"/>
    <w:rsid w:val="00A248FF"/>
    <w:rsid w:val="00A25A64"/>
    <w:rsid w:val="00A27A96"/>
    <w:rsid w:val="00A30956"/>
    <w:rsid w:val="00A30CCA"/>
    <w:rsid w:val="00A312B9"/>
    <w:rsid w:val="00A31E78"/>
    <w:rsid w:val="00A32113"/>
    <w:rsid w:val="00A32FC8"/>
    <w:rsid w:val="00A336F1"/>
    <w:rsid w:val="00A337DD"/>
    <w:rsid w:val="00A33B53"/>
    <w:rsid w:val="00A369CC"/>
    <w:rsid w:val="00A3716C"/>
    <w:rsid w:val="00A40AC5"/>
    <w:rsid w:val="00A4290F"/>
    <w:rsid w:val="00A434FC"/>
    <w:rsid w:val="00A45031"/>
    <w:rsid w:val="00A45380"/>
    <w:rsid w:val="00A500B4"/>
    <w:rsid w:val="00A50715"/>
    <w:rsid w:val="00A53331"/>
    <w:rsid w:val="00A56752"/>
    <w:rsid w:val="00A570BB"/>
    <w:rsid w:val="00A57DF5"/>
    <w:rsid w:val="00A60D2D"/>
    <w:rsid w:val="00A61654"/>
    <w:rsid w:val="00A624FD"/>
    <w:rsid w:val="00A63794"/>
    <w:rsid w:val="00A652F2"/>
    <w:rsid w:val="00A65503"/>
    <w:rsid w:val="00A65DBA"/>
    <w:rsid w:val="00A6706C"/>
    <w:rsid w:val="00A702EA"/>
    <w:rsid w:val="00A733DB"/>
    <w:rsid w:val="00A73790"/>
    <w:rsid w:val="00A75710"/>
    <w:rsid w:val="00A76A08"/>
    <w:rsid w:val="00A77C8A"/>
    <w:rsid w:val="00A8019B"/>
    <w:rsid w:val="00A82049"/>
    <w:rsid w:val="00A82478"/>
    <w:rsid w:val="00A867AF"/>
    <w:rsid w:val="00A902DA"/>
    <w:rsid w:val="00A91AF8"/>
    <w:rsid w:val="00A93116"/>
    <w:rsid w:val="00A93D98"/>
    <w:rsid w:val="00A941BF"/>
    <w:rsid w:val="00A94EEA"/>
    <w:rsid w:val="00A95B77"/>
    <w:rsid w:val="00AA1499"/>
    <w:rsid w:val="00AA17CA"/>
    <w:rsid w:val="00AA24AF"/>
    <w:rsid w:val="00AA2DF3"/>
    <w:rsid w:val="00AA501E"/>
    <w:rsid w:val="00AA6BD5"/>
    <w:rsid w:val="00AA6E01"/>
    <w:rsid w:val="00AA7E4B"/>
    <w:rsid w:val="00AB150D"/>
    <w:rsid w:val="00AB1C3D"/>
    <w:rsid w:val="00AB2807"/>
    <w:rsid w:val="00AB7FAF"/>
    <w:rsid w:val="00AC046E"/>
    <w:rsid w:val="00AC3026"/>
    <w:rsid w:val="00AC3FC2"/>
    <w:rsid w:val="00AC58E3"/>
    <w:rsid w:val="00AC5DD5"/>
    <w:rsid w:val="00AC6661"/>
    <w:rsid w:val="00AD377B"/>
    <w:rsid w:val="00AD5150"/>
    <w:rsid w:val="00AD5FC9"/>
    <w:rsid w:val="00AD7595"/>
    <w:rsid w:val="00AE0A22"/>
    <w:rsid w:val="00AE737F"/>
    <w:rsid w:val="00AE794B"/>
    <w:rsid w:val="00AF08F2"/>
    <w:rsid w:val="00AF0B19"/>
    <w:rsid w:val="00AF175B"/>
    <w:rsid w:val="00AF1B54"/>
    <w:rsid w:val="00AF1BB2"/>
    <w:rsid w:val="00AF1BC7"/>
    <w:rsid w:val="00AF3A85"/>
    <w:rsid w:val="00AF4BE9"/>
    <w:rsid w:val="00AF4F98"/>
    <w:rsid w:val="00AF6D35"/>
    <w:rsid w:val="00B00C42"/>
    <w:rsid w:val="00B017FB"/>
    <w:rsid w:val="00B0359C"/>
    <w:rsid w:val="00B03DA0"/>
    <w:rsid w:val="00B04B1B"/>
    <w:rsid w:val="00B0537C"/>
    <w:rsid w:val="00B068EB"/>
    <w:rsid w:val="00B107B6"/>
    <w:rsid w:val="00B12A72"/>
    <w:rsid w:val="00B13179"/>
    <w:rsid w:val="00B13CC6"/>
    <w:rsid w:val="00B146BA"/>
    <w:rsid w:val="00B14BA6"/>
    <w:rsid w:val="00B1525E"/>
    <w:rsid w:val="00B1547A"/>
    <w:rsid w:val="00B17A30"/>
    <w:rsid w:val="00B17AD7"/>
    <w:rsid w:val="00B20C1C"/>
    <w:rsid w:val="00B21D01"/>
    <w:rsid w:val="00B21ED1"/>
    <w:rsid w:val="00B22CB8"/>
    <w:rsid w:val="00B22DEF"/>
    <w:rsid w:val="00B231A0"/>
    <w:rsid w:val="00B23C8A"/>
    <w:rsid w:val="00B24E0D"/>
    <w:rsid w:val="00B25225"/>
    <w:rsid w:val="00B259D8"/>
    <w:rsid w:val="00B25CA7"/>
    <w:rsid w:val="00B2677D"/>
    <w:rsid w:val="00B2758A"/>
    <w:rsid w:val="00B27DD2"/>
    <w:rsid w:val="00B34324"/>
    <w:rsid w:val="00B36073"/>
    <w:rsid w:val="00B36703"/>
    <w:rsid w:val="00B40B6C"/>
    <w:rsid w:val="00B4190F"/>
    <w:rsid w:val="00B423BA"/>
    <w:rsid w:val="00B42E8C"/>
    <w:rsid w:val="00B44257"/>
    <w:rsid w:val="00B452FD"/>
    <w:rsid w:val="00B45496"/>
    <w:rsid w:val="00B45ED2"/>
    <w:rsid w:val="00B465E1"/>
    <w:rsid w:val="00B51142"/>
    <w:rsid w:val="00B543A6"/>
    <w:rsid w:val="00B56D52"/>
    <w:rsid w:val="00B56EC4"/>
    <w:rsid w:val="00B57933"/>
    <w:rsid w:val="00B60ACD"/>
    <w:rsid w:val="00B60FFA"/>
    <w:rsid w:val="00B6598A"/>
    <w:rsid w:val="00B65C8D"/>
    <w:rsid w:val="00B65FE8"/>
    <w:rsid w:val="00B669B6"/>
    <w:rsid w:val="00B66DDD"/>
    <w:rsid w:val="00B678ED"/>
    <w:rsid w:val="00B70733"/>
    <w:rsid w:val="00B713C1"/>
    <w:rsid w:val="00B729A1"/>
    <w:rsid w:val="00B72CFB"/>
    <w:rsid w:val="00B7420D"/>
    <w:rsid w:val="00B744C5"/>
    <w:rsid w:val="00B75B26"/>
    <w:rsid w:val="00B85259"/>
    <w:rsid w:val="00B853D5"/>
    <w:rsid w:val="00B86416"/>
    <w:rsid w:val="00B8682A"/>
    <w:rsid w:val="00B87C49"/>
    <w:rsid w:val="00B9136E"/>
    <w:rsid w:val="00B942D7"/>
    <w:rsid w:val="00B96722"/>
    <w:rsid w:val="00BA0C2F"/>
    <w:rsid w:val="00BA1D0F"/>
    <w:rsid w:val="00BA26CD"/>
    <w:rsid w:val="00BA3893"/>
    <w:rsid w:val="00BA3C60"/>
    <w:rsid w:val="00BA5B64"/>
    <w:rsid w:val="00BA5EE7"/>
    <w:rsid w:val="00BA7F90"/>
    <w:rsid w:val="00BB0A3E"/>
    <w:rsid w:val="00BB1E77"/>
    <w:rsid w:val="00BB3B06"/>
    <w:rsid w:val="00BB56AD"/>
    <w:rsid w:val="00BB60DF"/>
    <w:rsid w:val="00BB62BD"/>
    <w:rsid w:val="00BC1DAD"/>
    <w:rsid w:val="00BC282F"/>
    <w:rsid w:val="00BC4915"/>
    <w:rsid w:val="00BC4B38"/>
    <w:rsid w:val="00BC5109"/>
    <w:rsid w:val="00BD03CB"/>
    <w:rsid w:val="00BD38C0"/>
    <w:rsid w:val="00BD3EA9"/>
    <w:rsid w:val="00BD42A1"/>
    <w:rsid w:val="00BD4C88"/>
    <w:rsid w:val="00BD5D0E"/>
    <w:rsid w:val="00BD61EE"/>
    <w:rsid w:val="00BD6822"/>
    <w:rsid w:val="00BD6B9C"/>
    <w:rsid w:val="00BD7513"/>
    <w:rsid w:val="00BD7F45"/>
    <w:rsid w:val="00BE23E4"/>
    <w:rsid w:val="00BE2A42"/>
    <w:rsid w:val="00BE3A48"/>
    <w:rsid w:val="00BE5E09"/>
    <w:rsid w:val="00BE7D89"/>
    <w:rsid w:val="00BF124A"/>
    <w:rsid w:val="00BF33C3"/>
    <w:rsid w:val="00BF34D6"/>
    <w:rsid w:val="00BF3AA2"/>
    <w:rsid w:val="00BF3AB7"/>
    <w:rsid w:val="00BF3BD5"/>
    <w:rsid w:val="00BF61D2"/>
    <w:rsid w:val="00BF69E4"/>
    <w:rsid w:val="00C03687"/>
    <w:rsid w:val="00C04D26"/>
    <w:rsid w:val="00C04FE4"/>
    <w:rsid w:val="00C064FF"/>
    <w:rsid w:val="00C0710D"/>
    <w:rsid w:val="00C07DC7"/>
    <w:rsid w:val="00C10D55"/>
    <w:rsid w:val="00C11BDB"/>
    <w:rsid w:val="00C134F0"/>
    <w:rsid w:val="00C13514"/>
    <w:rsid w:val="00C13735"/>
    <w:rsid w:val="00C143C6"/>
    <w:rsid w:val="00C14EC2"/>
    <w:rsid w:val="00C167F7"/>
    <w:rsid w:val="00C17EE0"/>
    <w:rsid w:val="00C2031A"/>
    <w:rsid w:val="00C21125"/>
    <w:rsid w:val="00C21B5F"/>
    <w:rsid w:val="00C24DB8"/>
    <w:rsid w:val="00C300E1"/>
    <w:rsid w:val="00C3208F"/>
    <w:rsid w:val="00C331AB"/>
    <w:rsid w:val="00C337A3"/>
    <w:rsid w:val="00C3575C"/>
    <w:rsid w:val="00C35896"/>
    <w:rsid w:val="00C35F46"/>
    <w:rsid w:val="00C36E89"/>
    <w:rsid w:val="00C411EC"/>
    <w:rsid w:val="00C41AEB"/>
    <w:rsid w:val="00C42DFD"/>
    <w:rsid w:val="00C44CB8"/>
    <w:rsid w:val="00C46109"/>
    <w:rsid w:val="00C514EC"/>
    <w:rsid w:val="00C548B7"/>
    <w:rsid w:val="00C5670D"/>
    <w:rsid w:val="00C56DBA"/>
    <w:rsid w:val="00C61C61"/>
    <w:rsid w:val="00C65FD7"/>
    <w:rsid w:val="00C662F5"/>
    <w:rsid w:val="00C67DAA"/>
    <w:rsid w:val="00C727C0"/>
    <w:rsid w:val="00C7385E"/>
    <w:rsid w:val="00C7391B"/>
    <w:rsid w:val="00C75506"/>
    <w:rsid w:val="00C76471"/>
    <w:rsid w:val="00C77CC2"/>
    <w:rsid w:val="00C80290"/>
    <w:rsid w:val="00C8280A"/>
    <w:rsid w:val="00C82C96"/>
    <w:rsid w:val="00C85038"/>
    <w:rsid w:val="00C86555"/>
    <w:rsid w:val="00C9053F"/>
    <w:rsid w:val="00C91414"/>
    <w:rsid w:val="00C91A38"/>
    <w:rsid w:val="00C91D75"/>
    <w:rsid w:val="00C91FE5"/>
    <w:rsid w:val="00C92E40"/>
    <w:rsid w:val="00C931D5"/>
    <w:rsid w:val="00C95984"/>
    <w:rsid w:val="00C9605D"/>
    <w:rsid w:val="00CA0C5C"/>
    <w:rsid w:val="00CA1A3F"/>
    <w:rsid w:val="00CA409B"/>
    <w:rsid w:val="00CA4F58"/>
    <w:rsid w:val="00CA5D18"/>
    <w:rsid w:val="00CA6678"/>
    <w:rsid w:val="00CA6CE0"/>
    <w:rsid w:val="00CA7A97"/>
    <w:rsid w:val="00CB258A"/>
    <w:rsid w:val="00CB4475"/>
    <w:rsid w:val="00CB45BF"/>
    <w:rsid w:val="00CB536B"/>
    <w:rsid w:val="00CB5ECB"/>
    <w:rsid w:val="00CB5EEB"/>
    <w:rsid w:val="00CC188C"/>
    <w:rsid w:val="00CC1FEC"/>
    <w:rsid w:val="00CC3513"/>
    <w:rsid w:val="00CC5DCD"/>
    <w:rsid w:val="00CC74CE"/>
    <w:rsid w:val="00CD0288"/>
    <w:rsid w:val="00CD38D9"/>
    <w:rsid w:val="00CD4516"/>
    <w:rsid w:val="00CD4AFD"/>
    <w:rsid w:val="00CD5970"/>
    <w:rsid w:val="00CD710F"/>
    <w:rsid w:val="00CD7E3C"/>
    <w:rsid w:val="00CE03AA"/>
    <w:rsid w:val="00CE0C7C"/>
    <w:rsid w:val="00CE0D45"/>
    <w:rsid w:val="00CE19CE"/>
    <w:rsid w:val="00CE3907"/>
    <w:rsid w:val="00CE4F80"/>
    <w:rsid w:val="00CE542D"/>
    <w:rsid w:val="00CE730E"/>
    <w:rsid w:val="00CE7624"/>
    <w:rsid w:val="00CE76AB"/>
    <w:rsid w:val="00CF0C67"/>
    <w:rsid w:val="00CF3592"/>
    <w:rsid w:val="00CF4B96"/>
    <w:rsid w:val="00CF5D07"/>
    <w:rsid w:val="00CF6A80"/>
    <w:rsid w:val="00CF7967"/>
    <w:rsid w:val="00D0079E"/>
    <w:rsid w:val="00D021E6"/>
    <w:rsid w:val="00D024B7"/>
    <w:rsid w:val="00D045E4"/>
    <w:rsid w:val="00D067D6"/>
    <w:rsid w:val="00D06F21"/>
    <w:rsid w:val="00D078D5"/>
    <w:rsid w:val="00D10F5D"/>
    <w:rsid w:val="00D12177"/>
    <w:rsid w:val="00D1222E"/>
    <w:rsid w:val="00D16A06"/>
    <w:rsid w:val="00D17FC2"/>
    <w:rsid w:val="00D20650"/>
    <w:rsid w:val="00D23ABF"/>
    <w:rsid w:val="00D23FED"/>
    <w:rsid w:val="00D246A8"/>
    <w:rsid w:val="00D2588B"/>
    <w:rsid w:val="00D26E1E"/>
    <w:rsid w:val="00D30C0C"/>
    <w:rsid w:val="00D31062"/>
    <w:rsid w:val="00D327C8"/>
    <w:rsid w:val="00D334DD"/>
    <w:rsid w:val="00D35391"/>
    <w:rsid w:val="00D35513"/>
    <w:rsid w:val="00D35A10"/>
    <w:rsid w:val="00D364F8"/>
    <w:rsid w:val="00D36B2C"/>
    <w:rsid w:val="00D36CEF"/>
    <w:rsid w:val="00D37213"/>
    <w:rsid w:val="00D3797B"/>
    <w:rsid w:val="00D37EB0"/>
    <w:rsid w:val="00D41872"/>
    <w:rsid w:val="00D430A5"/>
    <w:rsid w:val="00D43F7F"/>
    <w:rsid w:val="00D44577"/>
    <w:rsid w:val="00D44806"/>
    <w:rsid w:val="00D44A59"/>
    <w:rsid w:val="00D44B80"/>
    <w:rsid w:val="00D452BA"/>
    <w:rsid w:val="00D465A6"/>
    <w:rsid w:val="00D47543"/>
    <w:rsid w:val="00D52729"/>
    <w:rsid w:val="00D551DA"/>
    <w:rsid w:val="00D5524F"/>
    <w:rsid w:val="00D560B4"/>
    <w:rsid w:val="00D574D4"/>
    <w:rsid w:val="00D57B95"/>
    <w:rsid w:val="00D617AC"/>
    <w:rsid w:val="00D62EE0"/>
    <w:rsid w:val="00D6712A"/>
    <w:rsid w:val="00D70E7C"/>
    <w:rsid w:val="00D71B33"/>
    <w:rsid w:val="00D72668"/>
    <w:rsid w:val="00D73165"/>
    <w:rsid w:val="00D73E02"/>
    <w:rsid w:val="00D7504F"/>
    <w:rsid w:val="00D75936"/>
    <w:rsid w:val="00D75F38"/>
    <w:rsid w:val="00D80315"/>
    <w:rsid w:val="00D804BC"/>
    <w:rsid w:val="00D80B63"/>
    <w:rsid w:val="00D8100A"/>
    <w:rsid w:val="00D81232"/>
    <w:rsid w:val="00D8296C"/>
    <w:rsid w:val="00D83E30"/>
    <w:rsid w:val="00D87C84"/>
    <w:rsid w:val="00D90607"/>
    <w:rsid w:val="00D916F6"/>
    <w:rsid w:val="00D91DBE"/>
    <w:rsid w:val="00D92488"/>
    <w:rsid w:val="00D93687"/>
    <w:rsid w:val="00D96B18"/>
    <w:rsid w:val="00D97F52"/>
    <w:rsid w:val="00DA05E6"/>
    <w:rsid w:val="00DA0BAF"/>
    <w:rsid w:val="00DA0C87"/>
    <w:rsid w:val="00DA1D10"/>
    <w:rsid w:val="00DA26CC"/>
    <w:rsid w:val="00DA2F02"/>
    <w:rsid w:val="00DA3822"/>
    <w:rsid w:val="00DA4005"/>
    <w:rsid w:val="00DA5110"/>
    <w:rsid w:val="00DA66D8"/>
    <w:rsid w:val="00DB3715"/>
    <w:rsid w:val="00DB45E1"/>
    <w:rsid w:val="00DB5AD7"/>
    <w:rsid w:val="00DB6D8B"/>
    <w:rsid w:val="00DB7818"/>
    <w:rsid w:val="00DC259E"/>
    <w:rsid w:val="00DC5D6A"/>
    <w:rsid w:val="00DC73BC"/>
    <w:rsid w:val="00DC760A"/>
    <w:rsid w:val="00DC7AF2"/>
    <w:rsid w:val="00DD177C"/>
    <w:rsid w:val="00DD250A"/>
    <w:rsid w:val="00DD2685"/>
    <w:rsid w:val="00DD40E4"/>
    <w:rsid w:val="00DD4D70"/>
    <w:rsid w:val="00DD4E0E"/>
    <w:rsid w:val="00DD53D8"/>
    <w:rsid w:val="00DD67C5"/>
    <w:rsid w:val="00DD6B9F"/>
    <w:rsid w:val="00DD7D5A"/>
    <w:rsid w:val="00DE024A"/>
    <w:rsid w:val="00DE0BA7"/>
    <w:rsid w:val="00DE3436"/>
    <w:rsid w:val="00DE3D5E"/>
    <w:rsid w:val="00DE4599"/>
    <w:rsid w:val="00DE5DC4"/>
    <w:rsid w:val="00DE6076"/>
    <w:rsid w:val="00DF0C32"/>
    <w:rsid w:val="00DF1B63"/>
    <w:rsid w:val="00DF49BA"/>
    <w:rsid w:val="00DF5627"/>
    <w:rsid w:val="00DF576E"/>
    <w:rsid w:val="00DF6708"/>
    <w:rsid w:val="00DF6AB7"/>
    <w:rsid w:val="00DF7046"/>
    <w:rsid w:val="00DF755D"/>
    <w:rsid w:val="00DF7C99"/>
    <w:rsid w:val="00E015BF"/>
    <w:rsid w:val="00E01E8D"/>
    <w:rsid w:val="00E02A2B"/>
    <w:rsid w:val="00E03619"/>
    <w:rsid w:val="00E04046"/>
    <w:rsid w:val="00E042DE"/>
    <w:rsid w:val="00E05085"/>
    <w:rsid w:val="00E05DA3"/>
    <w:rsid w:val="00E05F9C"/>
    <w:rsid w:val="00E06D28"/>
    <w:rsid w:val="00E070B4"/>
    <w:rsid w:val="00E079D6"/>
    <w:rsid w:val="00E07B2D"/>
    <w:rsid w:val="00E11346"/>
    <w:rsid w:val="00E13206"/>
    <w:rsid w:val="00E1335D"/>
    <w:rsid w:val="00E13B5A"/>
    <w:rsid w:val="00E15292"/>
    <w:rsid w:val="00E16BDE"/>
    <w:rsid w:val="00E16FBC"/>
    <w:rsid w:val="00E24D0E"/>
    <w:rsid w:val="00E258F4"/>
    <w:rsid w:val="00E26667"/>
    <w:rsid w:val="00E3178A"/>
    <w:rsid w:val="00E3671A"/>
    <w:rsid w:val="00E36F42"/>
    <w:rsid w:val="00E374C5"/>
    <w:rsid w:val="00E377EB"/>
    <w:rsid w:val="00E42126"/>
    <w:rsid w:val="00E42768"/>
    <w:rsid w:val="00E43B56"/>
    <w:rsid w:val="00E4430C"/>
    <w:rsid w:val="00E44B1F"/>
    <w:rsid w:val="00E4529C"/>
    <w:rsid w:val="00E4626D"/>
    <w:rsid w:val="00E4770B"/>
    <w:rsid w:val="00E478E3"/>
    <w:rsid w:val="00E47C1B"/>
    <w:rsid w:val="00E50765"/>
    <w:rsid w:val="00E5515B"/>
    <w:rsid w:val="00E55264"/>
    <w:rsid w:val="00E55E72"/>
    <w:rsid w:val="00E5752C"/>
    <w:rsid w:val="00E578D4"/>
    <w:rsid w:val="00E579BD"/>
    <w:rsid w:val="00E60A9A"/>
    <w:rsid w:val="00E61615"/>
    <w:rsid w:val="00E61C2C"/>
    <w:rsid w:val="00E625C2"/>
    <w:rsid w:val="00E625D0"/>
    <w:rsid w:val="00E632F9"/>
    <w:rsid w:val="00E63CFB"/>
    <w:rsid w:val="00E648CE"/>
    <w:rsid w:val="00E705D4"/>
    <w:rsid w:val="00E72495"/>
    <w:rsid w:val="00E72850"/>
    <w:rsid w:val="00E72F54"/>
    <w:rsid w:val="00E74F38"/>
    <w:rsid w:val="00E75FC1"/>
    <w:rsid w:val="00E76582"/>
    <w:rsid w:val="00E8226C"/>
    <w:rsid w:val="00E847B5"/>
    <w:rsid w:val="00E854B5"/>
    <w:rsid w:val="00E85C48"/>
    <w:rsid w:val="00E85F46"/>
    <w:rsid w:val="00E87A85"/>
    <w:rsid w:val="00E9033B"/>
    <w:rsid w:val="00E930E7"/>
    <w:rsid w:val="00E9334F"/>
    <w:rsid w:val="00E969AD"/>
    <w:rsid w:val="00E96E33"/>
    <w:rsid w:val="00E9760E"/>
    <w:rsid w:val="00E9798D"/>
    <w:rsid w:val="00EA0079"/>
    <w:rsid w:val="00EA2C78"/>
    <w:rsid w:val="00EA362A"/>
    <w:rsid w:val="00EA3672"/>
    <w:rsid w:val="00EA5B92"/>
    <w:rsid w:val="00EA5D9F"/>
    <w:rsid w:val="00EA6F10"/>
    <w:rsid w:val="00EB01D9"/>
    <w:rsid w:val="00EB59BD"/>
    <w:rsid w:val="00EC2E1B"/>
    <w:rsid w:val="00EC6590"/>
    <w:rsid w:val="00ED0ECC"/>
    <w:rsid w:val="00ED1C31"/>
    <w:rsid w:val="00ED2544"/>
    <w:rsid w:val="00ED2660"/>
    <w:rsid w:val="00ED2B61"/>
    <w:rsid w:val="00ED2F5B"/>
    <w:rsid w:val="00ED3A08"/>
    <w:rsid w:val="00ED4F78"/>
    <w:rsid w:val="00ED7019"/>
    <w:rsid w:val="00EE1DF4"/>
    <w:rsid w:val="00EE1E7D"/>
    <w:rsid w:val="00EE295F"/>
    <w:rsid w:val="00EE2A77"/>
    <w:rsid w:val="00EE47F0"/>
    <w:rsid w:val="00EE55F3"/>
    <w:rsid w:val="00EE57B2"/>
    <w:rsid w:val="00EE6037"/>
    <w:rsid w:val="00EE6520"/>
    <w:rsid w:val="00EE6525"/>
    <w:rsid w:val="00EE6667"/>
    <w:rsid w:val="00EE68C5"/>
    <w:rsid w:val="00EE6C4E"/>
    <w:rsid w:val="00EE75DF"/>
    <w:rsid w:val="00EF1656"/>
    <w:rsid w:val="00EF2309"/>
    <w:rsid w:val="00EF368A"/>
    <w:rsid w:val="00EF53BB"/>
    <w:rsid w:val="00EF5CAE"/>
    <w:rsid w:val="00EF647F"/>
    <w:rsid w:val="00EF6F71"/>
    <w:rsid w:val="00EF7300"/>
    <w:rsid w:val="00F02258"/>
    <w:rsid w:val="00F029EC"/>
    <w:rsid w:val="00F044C5"/>
    <w:rsid w:val="00F05006"/>
    <w:rsid w:val="00F0571D"/>
    <w:rsid w:val="00F108F4"/>
    <w:rsid w:val="00F12694"/>
    <w:rsid w:val="00F15820"/>
    <w:rsid w:val="00F15E1A"/>
    <w:rsid w:val="00F167E8"/>
    <w:rsid w:val="00F225C8"/>
    <w:rsid w:val="00F2479C"/>
    <w:rsid w:val="00F249E5"/>
    <w:rsid w:val="00F267F4"/>
    <w:rsid w:val="00F315F9"/>
    <w:rsid w:val="00F328C2"/>
    <w:rsid w:val="00F33C2D"/>
    <w:rsid w:val="00F378BB"/>
    <w:rsid w:val="00F40E2E"/>
    <w:rsid w:val="00F41C3B"/>
    <w:rsid w:val="00F42CB6"/>
    <w:rsid w:val="00F45736"/>
    <w:rsid w:val="00F45B39"/>
    <w:rsid w:val="00F45BF3"/>
    <w:rsid w:val="00F472B4"/>
    <w:rsid w:val="00F50C49"/>
    <w:rsid w:val="00F51BDA"/>
    <w:rsid w:val="00F54955"/>
    <w:rsid w:val="00F56DF0"/>
    <w:rsid w:val="00F57C1A"/>
    <w:rsid w:val="00F57E58"/>
    <w:rsid w:val="00F57ED3"/>
    <w:rsid w:val="00F60A26"/>
    <w:rsid w:val="00F61873"/>
    <w:rsid w:val="00F61C03"/>
    <w:rsid w:val="00F6223C"/>
    <w:rsid w:val="00F6346F"/>
    <w:rsid w:val="00F63E37"/>
    <w:rsid w:val="00F64567"/>
    <w:rsid w:val="00F64728"/>
    <w:rsid w:val="00F65B1E"/>
    <w:rsid w:val="00F6690F"/>
    <w:rsid w:val="00F67BD8"/>
    <w:rsid w:val="00F739BE"/>
    <w:rsid w:val="00F74243"/>
    <w:rsid w:val="00F751A1"/>
    <w:rsid w:val="00F76895"/>
    <w:rsid w:val="00F76DDE"/>
    <w:rsid w:val="00F80009"/>
    <w:rsid w:val="00F80C90"/>
    <w:rsid w:val="00F8132C"/>
    <w:rsid w:val="00F83581"/>
    <w:rsid w:val="00F84067"/>
    <w:rsid w:val="00F849F6"/>
    <w:rsid w:val="00F8535A"/>
    <w:rsid w:val="00F91131"/>
    <w:rsid w:val="00F948E9"/>
    <w:rsid w:val="00F94C59"/>
    <w:rsid w:val="00F94FC3"/>
    <w:rsid w:val="00F95163"/>
    <w:rsid w:val="00F97143"/>
    <w:rsid w:val="00F97756"/>
    <w:rsid w:val="00F97F83"/>
    <w:rsid w:val="00FA0B12"/>
    <w:rsid w:val="00FA12D2"/>
    <w:rsid w:val="00FA1DD6"/>
    <w:rsid w:val="00FA2571"/>
    <w:rsid w:val="00FA4052"/>
    <w:rsid w:val="00FA4EA1"/>
    <w:rsid w:val="00FA5AF9"/>
    <w:rsid w:val="00FA6BC1"/>
    <w:rsid w:val="00FA6BD3"/>
    <w:rsid w:val="00FA7CFD"/>
    <w:rsid w:val="00FB0CC9"/>
    <w:rsid w:val="00FC2EBF"/>
    <w:rsid w:val="00FC3081"/>
    <w:rsid w:val="00FC3ED5"/>
    <w:rsid w:val="00FC4D06"/>
    <w:rsid w:val="00FC5222"/>
    <w:rsid w:val="00FD0A00"/>
    <w:rsid w:val="00FD0E8E"/>
    <w:rsid w:val="00FD4312"/>
    <w:rsid w:val="00FD61E3"/>
    <w:rsid w:val="00FD727D"/>
    <w:rsid w:val="00FD7F6C"/>
    <w:rsid w:val="00FE077F"/>
    <w:rsid w:val="00FE2AC3"/>
    <w:rsid w:val="00FE3CC5"/>
    <w:rsid w:val="00FE55AC"/>
    <w:rsid w:val="00FF1445"/>
    <w:rsid w:val="00FF182F"/>
    <w:rsid w:val="00FF1BCE"/>
    <w:rsid w:val="00FF22A2"/>
    <w:rsid w:val="00FF2753"/>
    <w:rsid w:val="00FF2873"/>
    <w:rsid w:val="00FF3AB0"/>
    <w:rsid w:val="00FF3AF8"/>
    <w:rsid w:val="00FF47D6"/>
    <w:rsid w:val="00FF5577"/>
    <w:rsid w:val="00FF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List Bullet" w:uiPriority="14" w:qFormat="1"/>
    <w:lsdException w:name="Title" w:uiPriority="10" w:qFormat="1"/>
    <w:lsdException w:name="Subtitle" w:uiPriority="11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7420"/>
    <w:rPr>
      <w:rFonts w:ascii="Arial" w:hAnsi="Arial"/>
      <w:sz w:val="22"/>
      <w:szCs w:val="22"/>
    </w:rPr>
  </w:style>
  <w:style w:type="paragraph" w:styleId="Heading1">
    <w:name w:val="heading 1"/>
    <w:link w:val="Heading1Char"/>
    <w:uiPriority w:val="9"/>
    <w:qFormat/>
    <w:rsid w:val="002C7CF9"/>
    <w:pPr>
      <w:keepNext/>
      <w:keepLines/>
      <w:spacing w:after="480" w:line="600" w:lineRule="atLeast"/>
      <w:outlineLvl w:val="0"/>
    </w:pPr>
    <w:rPr>
      <w:rFonts w:ascii="Georgia" w:eastAsiaTheme="majorEastAsia" w:hAnsi="Georgia" w:cstheme="majorBidi"/>
      <w:b/>
      <w:bCs/>
      <w:i/>
      <w:color w:val="000000" w:themeColor="text1"/>
      <w:sz w:val="56"/>
      <w:szCs w:val="28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38"/>
    <w:pPr>
      <w:keepNext/>
      <w:keepLines/>
      <w:autoSpaceDE w:val="0"/>
      <w:autoSpaceDN w:val="0"/>
      <w:adjustRightInd w:val="0"/>
      <w:spacing w:before="300" w:after="60" w:line="360" w:lineRule="atLeast"/>
      <w:textAlignment w:val="center"/>
      <w:outlineLvl w:val="1"/>
    </w:pPr>
    <w:rPr>
      <w:rFonts w:ascii="Georgia" w:eastAsiaTheme="majorEastAsia" w:hAnsi="Georgia" w:cstheme="majorBidi"/>
      <w:b/>
      <w:bCs/>
      <w:i/>
      <w:color w:val="DC6900" w:themeColor="text2"/>
      <w:sz w:val="32"/>
      <w:szCs w:val="26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843038"/>
    <w:pPr>
      <w:keepNext/>
      <w:keepLines/>
      <w:spacing w:after="60" w:line="280" w:lineRule="atLeast"/>
      <w:outlineLvl w:val="2"/>
    </w:pPr>
    <w:rPr>
      <w:rFonts w:asciiTheme="majorHAnsi" w:eastAsiaTheme="majorEastAsia" w:hAnsiTheme="majorHAnsi" w:cstheme="majorBidi"/>
      <w:bCs/>
      <w:i/>
      <w:color w:val="DC6900" w:themeColor="text2"/>
      <w:sz w:val="32"/>
      <w:szCs w:val="21"/>
      <w:lang w:val="en-GB" w:eastAsia="en-US"/>
    </w:rPr>
  </w:style>
  <w:style w:type="paragraph" w:styleId="Heading4">
    <w:name w:val="heading 4"/>
    <w:link w:val="Heading4Char"/>
    <w:uiPriority w:val="9"/>
    <w:unhideWhenUsed/>
    <w:qFormat/>
    <w:rsid w:val="00843038"/>
    <w:pPr>
      <w:keepNext/>
      <w:keepLines/>
      <w:spacing w:after="60" w:line="280" w:lineRule="atLeast"/>
      <w:outlineLvl w:val="3"/>
    </w:pPr>
    <w:rPr>
      <w:rFonts w:asciiTheme="majorHAnsi" w:eastAsiaTheme="majorEastAsia" w:hAnsiTheme="majorHAnsi" w:cstheme="majorBidi"/>
      <w:bCs/>
      <w:iCs/>
      <w:color w:val="DC6900" w:themeColor="text2"/>
      <w:szCs w:val="21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0157E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link w:val="FooterChar"/>
    <w:uiPriority w:val="99"/>
    <w:rsid w:val="0070157E"/>
    <w:pPr>
      <w:tabs>
        <w:tab w:val="center" w:pos="4703"/>
        <w:tab w:val="right" w:pos="9406"/>
      </w:tabs>
    </w:pPr>
  </w:style>
  <w:style w:type="paragraph" w:styleId="BalloonText">
    <w:name w:val="Balloon Text"/>
    <w:basedOn w:val="Normal"/>
    <w:semiHidden/>
    <w:rsid w:val="004C063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884162"/>
    <w:rPr>
      <w:sz w:val="16"/>
      <w:szCs w:val="16"/>
    </w:rPr>
  </w:style>
  <w:style w:type="paragraph" w:styleId="CommentText">
    <w:name w:val="annotation text"/>
    <w:basedOn w:val="Normal"/>
    <w:semiHidden/>
    <w:rsid w:val="0088416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84162"/>
    <w:rPr>
      <w:b/>
      <w:bCs/>
    </w:rPr>
  </w:style>
  <w:style w:type="table" w:styleId="TableGrid">
    <w:name w:val="Table Grid"/>
    <w:basedOn w:val="TableNormal"/>
    <w:rsid w:val="00F951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1B5D"/>
    <w:pPr>
      <w:ind w:left="708"/>
    </w:pPr>
  </w:style>
  <w:style w:type="paragraph" w:styleId="NoSpacing">
    <w:name w:val="No Spacing"/>
    <w:link w:val="NoSpacingChar"/>
    <w:uiPriority w:val="1"/>
    <w:qFormat/>
    <w:rsid w:val="00904F0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4F0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038"/>
    <w:pPr>
      <w:spacing w:after="1200" w:line="720" w:lineRule="atLeast"/>
    </w:pPr>
    <w:rPr>
      <w:rFonts w:ascii="Georgia" w:hAnsi="Georgia" w:cstheme="majorBidi"/>
      <w:iCs/>
      <w:sz w:val="56"/>
      <w:szCs w:val="56"/>
      <w:lang w:val="en-GB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43038"/>
    <w:rPr>
      <w:rFonts w:ascii="Georgia" w:hAnsi="Georgia" w:cstheme="majorBidi"/>
      <w:iCs/>
      <w:sz w:val="56"/>
      <w:szCs w:val="5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43038"/>
    <w:pPr>
      <w:framePr w:wrap="around" w:vAnchor="page" w:hAnchor="margin" w:y="2017"/>
      <w:spacing w:line="720" w:lineRule="atLeast"/>
    </w:pPr>
    <w:rPr>
      <w:rFonts w:ascii="Georgia" w:eastAsiaTheme="majorEastAsia" w:hAnsi="Georgia" w:cstheme="majorBidi"/>
      <w:b/>
      <w:i/>
      <w:noProof/>
      <w:kern w:val="28"/>
      <w:sz w:val="56"/>
      <w:szCs w:val="56"/>
      <w:lang w:val="en-US" w:eastAsia="en-GB"/>
    </w:rPr>
  </w:style>
  <w:style w:type="character" w:customStyle="1" w:styleId="TitleChar">
    <w:name w:val="Title Char"/>
    <w:basedOn w:val="DefaultParagraphFont"/>
    <w:link w:val="Title"/>
    <w:uiPriority w:val="10"/>
    <w:rsid w:val="00843038"/>
    <w:rPr>
      <w:rFonts w:ascii="Georgia" w:eastAsiaTheme="majorEastAsia" w:hAnsi="Georgia" w:cstheme="majorBidi"/>
      <w:b/>
      <w:i/>
      <w:noProof/>
      <w:kern w:val="28"/>
      <w:sz w:val="56"/>
      <w:szCs w:val="56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C7CF9"/>
    <w:rPr>
      <w:rFonts w:ascii="Georgia" w:eastAsiaTheme="majorEastAsia" w:hAnsi="Georgia" w:cstheme="majorBidi"/>
      <w:b/>
      <w:bCs/>
      <w:i/>
      <w:color w:val="000000" w:themeColor="text1"/>
      <w:sz w:val="56"/>
      <w:szCs w:val="28"/>
      <w:lang w:val="en-GB" w:eastAsia="en-US"/>
    </w:rPr>
  </w:style>
  <w:style w:type="paragraph" w:customStyle="1" w:styleId="Subheading">
    <w:name w:val="Subheading"/>
    <w:basedOn w:val="Normal"/>
    <w:qFormat/>
    <w:rsid w:val="002C7CF9"/>
    <w:pPr>
      <w:spacing w:after="480" w:line="600" w:lineRule="atLeast"/>
    </w:pPr>
    <w:rPr>
      <w:rFonts w:asciiTheme="majorHAnsi" w:hAnsiTheme="majorHAnsi"/>
      <w:sz w:val="48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43038"/>
    <w:rPr>
      <w:rFonts w:ascii="Georgia" w:eastAsiaTheme="majorEastAsia" w:hAnsi="Georgia" w:cstheme="majorBidi"/>
      <w:b/>
      <w:bCs/>
      <w:i/>
      <w:color w:val="DC6900" w:themeColor="text2"/>
      <w:sz w:val="32"/>
      <w:szCs w:val="2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43038"/>
    <w:pPr>
      <w:spacing w:before="480" w:after="0" w:line="276" w:lineRule="auto"/>
      <w:outlineLvl w:val="9"/>
    </w:pPr>
    <w:rPr>
      <w:rFonts w:asciiTheme="majorHAnsi" w:hAnsiTheme="majorHAnsi"/>
      <w:i w:val="0"/>
      <w:color w:val="A44E00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843038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8430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303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43038"/>
    <w:pPr>
      <w:spacing w:after="100" w:line="276" w:lineRule="auto"/>
      <w:ind w:left="440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43038"/>
    <w:rPr>
      <w:rFonts w:asciiTheme="majorHAnsi" w:eastAsiaTheme="majorEastAsia" w:hAnsiTheme="majorHAnsi" w:cstheme="majorBidi"/>
      <w:bCs/>
      <w:iCs/>
      <w:color w:val="DC6900" w:themeColor="text2"/>
      <w:szCs w:val="21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3038"/>
    <w:rPr>
      <w:rFonts w:asciiTheme="majorHAnsi" w:eastAsiaTheme="majorEastAsia" w:hAnsiTheme="majorHAnsi" w:cstheme="majorBidi"/>
      <w:bCs/>
      <w:i/>
      <w:color w:val="DC6900" w:themeColor="text2"/>
      <w:sz w:val="32"/>
      <w:szCs w:val="21"/>
      <w:lang w:val="en-GB" w:eastAsia="en-US"/>
    </w:rPr>
  </w:style>
  <w:style w:type="paragraph" w:styleId="ListBullet">
    <w:name w:val="List Bullet"/>
    <w:basedOn w:val="Normal"/>
    <w:uiPriority w:val="14"/>
    <w:qFormat/>
    <w:rsid w:val="00243170"/>
    <w:pPr>
      <w:numPr>
        <w:numId w:val="1"/>
      </w:numPr>
      <w:spacing w:after="180" w:line="260" w:lineRule="atLeast"/>
    </w:pPr>
    <w:rPr>
      <w:rFonts w:ascii="Georgia" w:eastAsiaTheme="minorHAnsi" w:hAnsi="Georgia" w:cstheme="minorBidi"/>
      <w:color w:val="000000" w:themeColor="text1"/>
      <w:sz w:val="20"/>
      <w:szCs w:val="21"/>
      <w:lang w:val="en-GB" w:eastAsia="en-US"/>
    </w:rPr>
  </w:style>
  <w:style w:type="character" w:customStyle="1" w:styleId="List-bold">
    <w:name w:val="List - bold"/>
    <w:basedOn w:val="DefaultParagraphFont"/>
    <w:uiPriority w:val="1"/>
    <w:qFormat/>
    <w:rsid w:val="00243170"/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B34324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24477F"/>
    <w:rPr>
      <w:color w:val="0000FF" w:themeColor="followedHyperlink"/>
      <w:u w:val="single"/>
    </w:rPr>
  </w:style>
  <w:style w:type="character" w:customStyle="1" w:styleId="highlightedsearchterm">
    <w:name w:val="highlightedsearchterm"/>
    <w:basedOn w:val="DefaultParagraphFont"/>
    <w:rsid w:val="00077FA3"/>
  </w:style>
  <w:style w:type="paragraph" w:styleId="NormalWeb">
    <w:name w:val="Normal (Web)"/>
    <w:basedOn w:val="Normal"/>
    <w:uiPriority w:val="99"/>
    <w:unhideWhenUsed/>
    <w:rsid w:val="003A231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googqs-tidbit-0">
    <w:name w:val="goog_qs-tidbit-0"/>
    <w:basedOn w:val="DefaultParagraphFont"/>
    <w:rsid w:val="003A2317"/>
  </w:style>
  <w:style w:type="paragraph" w:customStyle="1" w:styleId="NormalVerdana">
    <w:name w:val="Normal + Verdana"/>
    <w:aliases w:val="11 pt"/>
    <w:basedOn w:val="Normal"/>
    <w:rsid w:val="005F01BC"/>
    <w:rPr>
      <w:rFonts w:ascii="Verdana" w:hAnsi="Verdana"/>
    </w:rPr>
  </w:style>
  <w:style w:type="character" w:styleId="Emphasis">
    <w:name w:val="Emphasis"/>
    <w:basedOn w:val="DefaultParagraphFont"/>
    <w:uiPriority w:val="20"/>
    <w:qFormat/>
    <w:rsid w:val="00DA0BAF"/>
    <w:rPr>
      <w:b/>
      <w:bCs/>
      <w:i w:val="0"/>
      <w:iCs w:val="0"/>
    </w:rPr>
  </w:style>
  <w:style w:type="character" w:customStyle="1" w:styleId="st1">
    <w:name w:val="st1"/>
    <w:basedOn w:val="DefaultParagraphFont"/>
    <w:rsid w:val="00DA0BAF"/>
  </w:style>
  <w:style w:type="paragraph" w:styleId="HTMLPreformatted">
    <w:name w:val="HTML Preformatted"/>
    <w:basedOn w:val="Normal"/>
    <w:link w:val="HTMLPreformattedChar"/>
    <w:uiPriority w:val="99"/>
    <w:unhideWhenUsed/>
    <w:rsid w:val="00197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D7A"/>
    <w:rPr>
      <w:rFonts w:ascii="Courier New" w:hAnsi="Courier New" w:cs="Courier New"/>
      <w:lang w:val="en-US" w:eastAsia="en-US"/>
    </w:rPr>
  </w:style>
  <w:style w:type="character" w:customStyle="1" w:styleId="apple-converted-space">
    <w:name w:val="apple-converted-space"/>
    <w:basedOn w:val="DefaultParagraphFont"/>
    <w:rsid w:val="00854B32"/>
  </w:style>
  <w:style w:type="paragraph" w:styleId="Revision">
    <w:name w:val="Revision"/>
    <w:hidden/>
    <w:uiPriority w:val="99"/>
    <w:semiHidden/>
    <w:rsid w:val="00455F0A"/>
    <w:rPr>
      <w:rFonts w:ascii="Arial" w:hAnsi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List Bullet" w:uiPriority="14" w:qFormat="1"/>
    <w:lsdException w:name="Title" w:uiPriority="10" w:qFormat="1"/>
    <w:lsdException w:name="Subtitle" w:uiPriority="11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7420"/>
    <w:rPr>
      <w:rFonts w:ascii="Arial" w:hAnsi="Arial"/>
      <w:sz w:val="22"/>
      <w:szCs w:val="22"/>
    </w:rPr>
  </w:style>
  <w:style w:type="paragraph" w:styleId="Heading1">
    <w:name w:val="heading 1"/>
    <w:link w:val="Heading1Char"/>
    <w:uiPriority w:val="9"/>
    <w:qFormat/>
    <w:rsid w:val="002C7CF9"/>
    <w:pPr>
      <w:keepNext/>
      <w:keepLines/>
      <w:spacing w:after="480" w:line="600" w:lineRule="atLeast"/>
      <w:outlineLvl w:val="0"/>
    </w:pPr>
    <w:rPr>
      <w:rFonts w:ascii="Georgia" w:eastAsiaTheme="majorEastAsia" w:hAnsi="Georgia" w:cstheme="majorBidi"/>
      <w:b/>
      <w:bCs/>
      <w:i/>
      <w:color w:val="000000" w:themeColor="text1"/>
      <w:sz w:val="56"/>
      <w:szCs w:val="28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38"/>
    <w:pPr>
      <w:keepNext/>
      <w:keepLines/>
      <w:autoSpaceDE w:val="0"/>
      <w:autoSpaceDN w:val="0"/>
      <w:adjustRightInd w:val="0"/>
      <w:spacing w:before="300" w:after="60" w:line="360" w:lineRule="atLeast"/>
      <w:textAlignment w:val="center"/>
      <w:outlineLvl w:val="1"/>
    </w:pPr>
    <w:rPr>
      <w:rFonts w:ascii="Georgia" w:eastAsiaTheme="majorEastAsia" w:hAnsi="Georgia" w:cstheme="majorBidi"/>
      <w:b/>
      <w:bCs/>
      <w:i/>
      <w:color w:val="DC6900" w:themeColor="text2"/>
      <w:sz w:val="32"/>
      <w:szCs w:val="26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843038"/>
    <w:pPr>
      <w:keepNext/>
      <w:keepLines/>
      <w:spacing w:after="60" w:line="280" w:lineRule="atLeast"/>
      <w:outlineLvl w:val="2"/>
    </w:pPr>
    <w:rPr>
      <w:rFonts w:asciiTheme="majorHAnsi" w:eastAsiaTheme="majorEastAsia" w:hAnsiTheme="majorHAnsi" w:cstheme="majorBidi"/>
      <w:bCs/>
      <w:i/>
      <w:color w:val="DC6900" w:themeColor="text2"/>
      <w:sz w:val="32"/>
      <w:szCs w:val="21"/>
      <w:lang w:val="en-GB" w:eastAsia="en-US"/>
    </w:rPr>
  </w:style>
  <w:style w:type="paragraph" w:styleId="Heading4">
    <w:name w:val="heading 4"/>
    <w:link w:val="Heading4Char"/>
    <w:uiPriority w:val="9"/>
    <w:unhideWhenUsed/>
    <w:qFormat/>
    <w:rsid w:val="00843038"/>
    <w:pPr>
      <w:keepNext/>
      <w:keepLines/>
      <w:spacing w:after="60" w:line="280" w:lineRule="atLeast"/>
      <w:outlineLvl w:val="3"/>
    </w:pPr>
    <w:rPr>
      <w:rFonts w:asciiTheme="majorHAnsi" w:eastAsiaTheme="majorEastAsia" w:hAnsiTheme="majorHAnsi" w:cstheme="majorBidi"/>
      <w:bCs/>
      <w:iCs/>
      <w:color w:val="DC6900" w:themeColor="text2"/>
      <w:szCs w:val="21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0157E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link w:val="FooterChar"/>
    <w:uiPriority w:val="99"/>
    <w:rsid w:val="0070157E"/>
    <w:pPr>
      <w:tabs>
        <w:tab w:val="center" w:pos="4703"/>
        <w:tab w:val="right" w:pos="9406"/>
      </w:tabs>
    </w:pPr>
  </w:style>
  <w:style w:type="paragraph" w:styleId="BalloonText">
    <w:name w:val="Balloon Text"/>
    <w:basedOn w:val="Normal"/>
    <w:semiHidden/>
    <w:rsid w:val="004C063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884162"/>
    <w:rPr>
      <w:sz w:val="16"/>
      <w:szCs w:val="16"/>
    </w:rPr>
  </w:style>
  <w:style w:type="paragraph" w:styleId="CommentText">
    <w:name w:val="annotation text"/>
    <w:basedOn w:val="Normal"/>
    <w:semiHidden/>
    <w:rsid w:val="0088416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84162"/>
    <w:rPr>
      <w:b/>
      <w:bCs/>
    </w:rPr>
  </w:style>
  <w:style w:type="table" w:styleId="TableGrid">
    <w:name w:val="Table Grid"/>
    <w:basedOn w:val="TableNormal"/>
    <w:rsid w:val="00F95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B5D"/>
    <w:pPr>
      <w:ind w:left="708"/>
    </w:pPr>
  </w:style>
  <w:style w:type="paragraph" w:styleId="NoSpacing">
    <w:name w:val="No Spacing"/>
    <w:link w:val="NoSpacingChar"/>
    <w:uiPriority w:val="1"/>
    <w:qFormat/>
    <w:rsid w:val="00904F0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4F0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038"/>
    <w:pPr>
      <w:spacing w:after="1200" w:line="720" w:lineRule="atLeast"/>
    </w:pPr>
    <w:rPr>
      <w:rFonts w:ascii="Georgia" w:hAnsi="Georgia" w:cstheme="majorBidi"/>
      <w:iCs/>
      <w:sz w:val="56"/>
      <w:szCs w:val="56"/>
      <w:lang w:val="en-GB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43038"/>
    <w:rPr>
      <w:rFonts w:ascii="Georgia" w:hAnsi="Georgia" w:cstheme="majorBidi"/>
      <w:iCs/>
      <w:sz w:val="56"/>
      <w:szCs w:val="5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43038"/>
    <w:pPr>
      <w:framePr w:wrap="around" w:vAnchor="page" w:hAnchor="margin" w:y="2017"/>
      <w:spacing w:line="720" w:lineRule="atLeast"/>
    </w:pPr>
    <w:rPr>
      <w:rFonts w:ascii="Georgia" w:eastAsiaTheme="majorEastAsia" w:hAnsi="Georgia" w:cstheme="majorBidi"/>
      <w:b/>
      <w:i/>
      <w:noProof/>
      <w:kern w:val="28"/>
      <w:sz w:val="56"/>
      <w:szCs w:val="56"/>
      <w:lang w:val="en-US" w:eastAsia="en-GB"/>
    </w:rPr>
  </w:style>
  <w:style w:type="character" w:customStyle="1" w:styleId="TitleChar">
    <w:name w:val="Title Char"/>
    <w:basedOn w:val="DefaultParagraphFont"/>
    <w:link w:val="Title"/>
    <w:uiPriority w:val="10"/>
    <w:rsid w:val="00843038"/>
    <w:rPr>
      <w:rFonts w:ascii="Georgia" w:eastAsiaTheme="majorEastAsia" w:hAnsi="Georgia" w:cstheme="majorBidi"/>
      <w:b/>
      <w:i/>
      <w:noProof/>
      <w:kern w:val="28"/>
      <w:sz w:val="56"/>
      <w:szCs w:val="56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C7CF9"/>
    <w:rPr>
      <w:rFonts w:ascii="Georgia" w:eastAsiaTheme="majorEastAsia" w:hAnsi="Georgia" w:cstheme="majorBidi"/>
      <w:b/>
      <w:bCs/>
      <w:i/>
      <w:color w:val="000000" w:themeColor="text1"/>
      <w:sz w:val="56"/>
      <w:szCs w:val="28"/>
      <w:lang w:val="en-GB" w:eastAsia="en-US"/>
    </w:rPr>
  </w:style>
  <w:style w:type="paragraph" w:customStyle="1" w:styleId="Subheading">
    <w:name w:val="Subheading"/>
    <w:basedOn w:val="Normal"/>
    <w:qFormat/>
    <w:rsid w:val="002C7CF9"/>
    <w:pPr>
      <w:spacing w:after="480" w:line="600" w:lineRule="atLeast"/>
    </w:pPr>
    <w:rPr>
      <w:rFonts w:asciiTheme="majorHAnsi" w:hAnsiTheme="majorHAnsi"/>
      <w:sz w:val="48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43038"/>
    <w:rPr>
      <w:rFonts w:ascii="Georgia" w:eastAsiaTheme="majorEastAsia" w:hAnsi="Georgia" w:cstheme="majorBidi"/>
      <w:b/>
      <w:bCs/>
      <w:i/>
      <w:color w:val="DC6900" w:themeColor="text2"/>
      <w:sz w:val="32"/>
      <w:szCs w:val="2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43038"/>
    <w:pPr>
      <w:spacing w:before="480" w:after="0" w:line="276" w:lineRule="auto"/>
      <w:outlineLvl w:val="9"/>
    </w:pPr>
    <w:rPr>
      <w:rFonts w:asciiTheme="majorHAnsi" w:hAnsiTheme="majorHAnsi"/>
      <w:i w:val="0"/>
      <w:color w:val="A44E00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843038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8430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303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43038"/>
    <w:pPr>
      <w:spacing w:after="100" w:line="276" w:lineRule="auto"/>
      <w:ind w:left="440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43038"/>
    <w:rPr>
      <w:rFonts w:asciiTheme="majorHAnsi" w:eastAsiaTheme="majorEastAsia" w:hAnsiTheme="majorHAnsi" w:cstheme="majorBidi"/>
      <w:bCs/>
      <w:iCs/>
      <w:color w:val="DC6900" w:themeColor="text2"/>
      <w:szCs w:val="21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3038"/>
    <w:rPr>
      <w:rFonts w:asciiTheme="majorHAnsi" w:eastAsiaTheme="majorEastAsia" w:hAnsiTheme="majorHAnsi" w:cstheme="majorBidi"/>
      <w:bCs/>
      <w:i/>
      <w:color w:val="DC6900" w:themeColor="text2"/>
      <w:sz w:val="32"/>
      <w:szCs w:val="21"/>
      <w:lang w:val="en-GB" w:eastAsia="en-US"/>
    </w:rPr>
  </w:style>
  <w:style w:type="paragraph" w:styleId="ListBullet">
    <w:name w:val="List Bullet"/>
    <w:basedOn w:val="Normal"/>
    <w:uiPriority w:val="14"/>
    <w:qFormat/>
    <w:rsid w:val="00243170"/>
    <w:pPr>
      <w:numPr>
        <w:numId w:val="1"/>
      </w:numPr>
      <w:spacing w:after="180" w:line="260" w:lineRule="atLeast"/>
    </w:pPr>
    <w:rPr>
      <w:rFonts w:ascii="Georgia" w:eastAsiaTheme="minorHAnsi" w:hAnsi="Georgia" w:cstheme="minorBidi"/>
      <w:color w:val="000000" w:themeColor="text1"/>
      <w:sz w:val="20"/>
      <w:szCs w:val="21"/>
      <w:lang w:val="en-GB" w:eastAsia="en-US"/>
    </w:rPr>
  </w:style>
  <w:style w:type="character" w:customStyle="1" w:styleId="List-bold">
    <w:name w:val="List - bold"/>
    <w:basedOn w:val="DefaultParagraphFont"/>
    <w:uiPriority w:val="1"/>
    <w:qFormat/>
    <w:rsid w:val="00243170"/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B34324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24477F"/>
    <w:rPr>
      <w:color w:val="0000FF" w:themeColor="followedHyperlink"/>
      <w:u w:val="single"/>
    </w:rPr>
  </w:style>
  <w:style w:type="character" w:customStyle="1" w:styleId="highlightedsearchterm">
    <w:name w:val="highlightedsearchterm"/>
    <w:basedOn w:val="DefaultParagraphFont"/>
    <w:rsid w:val="00077FA3"/>
  </w:style>
  <w:style w:type="paragraph" w:styleId="NormalWeb">
    <w:name w:val="Normal (Web)"/>
    <w:basedOn w:val="Normal"/>
    <w:uiPriority w:val="99"/>
    <w:unhideWhenUsed/>
    <w:rsid w:val="003A231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googqs-tidbit-0">
    <w:name w:val="goog_qs-tidbit-0"/>
    <w:basedOn w:val="DefaultParagraphFont"/>
    <w:rsid w:val="003A2317"/>
  </w:style>
  <w:style w:type="paragraph" w:customStyle="1" w:styleId="NormalVerdana">
    <w:name w:val="Normal + Verdana"/>
    <w:aliases w:val="11 pt"/>
    <w:basedOn w:val="Normal"/>
    <w:rsid w:val="005F01BC"/>
    <w:rPr>
      <w:rFonts w:ascii="Verdana" w:hAnsi="Verdana"/>
    </w:rPr>
  </w:style>
  <w:style w:type="character" w:styleId="Emphasis">
    <w:name w:val="Emphasis"/>
    <w:basedOn w:val="DefaultParagraphFont"/>
    <w:uiPriority w:val="20"/>
    <w:qFormat/>
    <w:rsid w:val="00DA0BAF"/>
    <w:rPr>
      <w:b/>
      <w:bCs/>
      <w:i w:val="0"/>
      <w:iCs w:val="0"/>
    </w:rPr>
  </w:style>
  <w:style w:type="character" w:customStyle="1" w:styleId="st1">
    <w:name w:val="st1"/>
    <w:basedOn w:val="DefaultParagraphFont"/>
    <w:rsid w:val="00DA0BAF"/>
  </w:style>
  <w:style w:type="paragraph" w:styleId="HTMLPreformatted">
    <w:name w:val="HTML Preformatted"/>
    <w:basedOn w:val="Normal"/>
    <w:link w:val="HTMLPreformattedChar"/>
    <w:uiPriority w:val="99"/>
    <w:unhideWhenUsed/>
    <w:rsid w:val="00197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D7A"/>
    <w:rPr>
      <w:rFonts w:ascii="Courier New" w:hAnsi="Courier New" w:cs="Courier New"/>
      <w:lang w:val="en-US" w:eastAsia="en-US"/>
    </w:rPr>
  </w:style>
  <w:style w:type="character" w:customStyle="1" w:styleId="apple-converted-space">
    <w:name w:val="apple-converted-space"/>
    <w:basedOn w:val="DefaultParagraphFont"/>
    <w:rsid w:val="00854B32"/>
  </w:style>
  <w:style w:type="paragraph" w:styleId="Revision">
    <w:name w:val="Revision"/>
    <w:hidden/>
    <w:uiPriority w:val="99"/>
    <w:semiHidden/>
    <w:rsid w:val="00455F0A"/>
    <w:rPr>
      <w:rFonts w:ascii="Arial" w:hAnsi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3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7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5308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7740">
              <w:marLeft w:val="0"/>
              <w:marRight w:val="0"/>
              <w:marTop w:val="555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94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4960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9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1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68317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9268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76897">
                              <w:marLeft w:val="180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66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52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6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441251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6746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520">
                              <w:marLeft w:val="180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9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3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1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62113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0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63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0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8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8245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40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4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7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9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6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96613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2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2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4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4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43726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2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3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0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2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3612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7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1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9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3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0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13575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5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3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eme1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 New Brand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>
          <a:lnSpc>
            <a:spcPts val="2400"/>
          </a:lnSpc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C6CEC-2CF7-44D7-9C3E-BB48E5B9A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2142</Words>
  <Characters>12958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IDENTIFICAÇÃO</vt:lpstr>
      <vt:lpstr>IDENTIFICAÇÃO</vt:lpstr>
    </vt:vector>
  </TitlesOfParts>
  <Company>PricewaterhouseCoopers Lda</Company>
  <LinksUpToDate>false</LinksUpToDate>
  <CharactersWithSpaces>15070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</dc:title>
  <dc:creator>PricewaterhouseCoopers</dc:creator>
  <cp:lastModifiedBy>z0034n1r</cp:lastModifiedBy>
  <cp:revision>4</cp:revision>
  <cp:lastPrinted>2012-01-27T15:02:00Z</cp:lastPrinted>
  <dcterms:created xsi:type="dcterms:W3CDTF">2015-04-28T12:44:00Z</dcterms:created>
  <dcterms:modified xsi:type="dcterms:W3CDTF">2015-04-28T12:45:00Z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-1523338502</vt:i4>
  </property>
  <property fmtid="{D5CDD505-2E9C-101B-9397-08002B2CF9AE}" pid="3" name="_NewReviewCycle">
    <vt:lpwstr/>
  </property>
  <property fmtid="{D5CDD505-2E9C-101B-9397-08002B2CF9AE}" pid="4" name="_EmailSubject">
    <vt:lpwstr>SIFIDE 2013 (FY 2014) - Pedido de elementos</vt:lpwstr>
  </property>
  <property fmtid="{D5CDD505-2E9C-101B-9397-08002B2CF9AE}" pid="5" name="_AuthorEmail">
    <vt:lpwstr>afonso.sousa@siemens.com</vt:lpwstr>
  </property>
  <property fmtid="{D5CDD505-2E9C-101B-9397-08002B2CF9AE}" pid="6" name="_AuthorEmailDisplayName">
    <vt:lpwstr>Sousa, Afonso</vt:lpwstr>
  </property>
  <property fmtid="{D5CDD505-2E9C-101B-9397-08002B2CF9AE}" pid="7" name="_ReviewingToolsShownOnce">
    <vt:lpwstr/>
  </property>
</Properties>
</file>